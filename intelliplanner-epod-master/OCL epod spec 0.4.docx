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9C1" w:rsidRDefault="000159C1" w:rsidP="00746A52">
      <w:pPr>
        <w:pStyle w:val="tmsectionheader2"/>
        <w:rPr>
          <w:rFonts w:asciiTheme="minorHAnsi" w:hAnsiTheme="minorHAnsi" w:cstheme="minorHAnsi"/>
          <w:sz w:val="28"/>
        </w:rPr>
      </w:pPr>
    </w:p>
    <w:p w:rsidR="000159C1" w:rsidRDefault="00F83D1F" w:rsidP="00746A52">
      <w:pPr>
        <w:pStyle w:val="tmsectionheader2"/>
        <w:rPr>
          <w:rFonts w:asciiTheme="minorHAnsi" w:hAnsiTheme="minorHAnsi" w:cstheme="minorHAnsi"/>
          <w:sz w:val="28"/>
        </w:rPr>
      </w:pPr>
      <w:ins w:id="0" w:author="Administrator" w:date="2019-01-30T11:57:00Z">
        <w:r>
          <w:rPr>
            <w:rFonts w:asciiTheme="minorHAnsi" w:hAnsiTheme="minorHAnsi" w:cstheme="minorHAnsi"/>
            <w:sz w:val="28"/>
          </w:rPr>
          <w:tab/>
        </w:r>
      </w:ins>
    </w:p>
    <w:p w:rsidR="000159C1" w:rsidRDefault="000159C1" w:rsidP="00250047">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0159C1" w:rsidRDefault="000159C1" w:rsidP="00746A52">
      <w:pPr>
        <w:pStyle w:val="tmsectionheader2"/>
        <w:rPr>
          <w:rFonts w:asciiTheme="minorHAnsi" w:hAnsiTheme="minorHAnsi" w:cstheme="minorHAnsi"/>
          <w:sz w:val="28"/>
        </w:rPr>
      </w:pPr>
    </w:p>
    <w:p w:rsidR="00746A52" w:rsidRPr="004651DE" w:rsidRDefault="00746A52" w:rsidP="00746A52">
      <w:pPr>
        <w:pStyle w:val="tmsectionheader2"/>
        <w:rPr>
          <w:rFonts w:asciiTheme="minorHAnsi" w:hAnsiTheme="minorHAnsi" w:cstheme="minorHAnsi"/>
          <w:sz w:val="28"/>
        </w:rPr>
      </w:pPr>
      <w:r>
        <w:rPr>
          <w:rFonts w:asciiTheme="minorHAnsi" w:hAnsiTheme="minorHAnsi" w:cstheme="minorHAnsi"/>
          <w:sz w:val="28"/>
        </w:rPr>
        <w:lastRenderedPageBreak/>
        <w:t>Outline</w:t>
      </w:r>
    </w:p>
    <w:p w:rsidR="00746A52" w:rsidRDefault="00746A52" w:rsidP="00192806">
      <w:pPr>
        <w:pStyle w:val="ListParagraph"/>
        <w:numPr>
          <w:ilvl w:val="0"/>
          <w:numId w:val="8"/>
        </w:numPr>
        <w:rPr>
          <w:rFonts w:asciiTheme="minorHAnsi" w:hAnsiTheme="minorHAnsi" w:cstheme="minorHAnsi"/>
        </w:rPr>
      </w:pPr>
      <w:r>
        <w:rPr>
          <w:rFonts w:asciiTheme="minorHAnsi" w:hAnsiTheme="minorHAnsi" w:cstheme="minorHAnsi"/>
        </w:rPr>
        <w:t>Overview and Scope</w:t>
      </w:r>
    </w:p>
    <w:p w:rsidR="00746A52" w:rsidRDefault="00746A52" w:rsidP="00192806">
      <w:pPr>
        <w:pStyle w:val="ListParagraph"/>
        <w:numPr>
          <w:ilvl w:val="0"/>
          <w:numId w:val="8"/>
        </w:numPr>
        <w:rPr>
          <w:rFonts w:asciiTheme="minorHAnsi" w:hAnsiTheme="minorHAnsi" w:cstheme="minorHAnsi"/>
        </w:rPr>
      </w:pPr>
      <w:r>
        <w:rPr>
          <w:rFonts w:asciiTheme="minorHAnsi" w:hAnsiTheme="minorHAnsi" w:cstheme="minorHAnsi"/>
        </w:rPr>
        <w:t>Actors and Activities list</w:t>
      </w:r>
    </w:p>
    <w:p w:rsidR="00746A52" w:rsidRDefault="00746A52" w:rsidP="00192806">
      <w:pPr>
        <w:pStyle w:val="ListParagraph"/>
        <w:numPr>
          <w:ilvl w:val="0"/>
          <w:numId w:val="8"/>
        </w:numPr>
        <w:rPr>
          <w:rFonts w:asciiTheme="minorHAnsi" w:hAnsiTheme="minorHAnsi" w:cstheme="minorHAnsi"/>
        </w:rPr>
      </w:pPr>
      <w:r>
        <w:rPr>
          <w:rFonts w:asciiTheme="minorHAnsi" w:hAnsiTheme="minorHAnsi" w:cstheme="minorHAnsi"/>
        </w:rPr>
        <w:t>Process flow</w:t>
      </w:r>
    </w:p>
    <w:p w:rsidR="00746A52" w:rsidRDefault="00746A52" w:rsidP="00192806">
      <w:pPr>
        <w:pStyle w:val="ListParagraph"/>
        <w:numPr>
          <w:ilvl w:val="0"/>
          <w:numId w:val="8"/>
        </w:numPr>
        <w:rPr>
          <w:rFonts w:asciiTheme="minorHAnsi" w:hAnsiTheme="minorHAnsi" w:cstheme="minorHAnsi"/>
        </w:rPr>
      </w:pPr>
      <w:r>
        <w:rPr>
          <w:rFonts w:asciiTheme="minorHAnsi" w:hAnsiTheme="minorHAnsi" w:cstheme="minorHAnsi"/>
        </w:rPr>
        <w:t>Mobile App Screens: fields, flow</w:t>
      </w:r>
    </w:p>
    <w:p w:rsidR="00746A52" w:rsidRDefault="00746A52" w:rsidP="00192806">
      <w:pPr>
        <w:pStyle w:val="ListParagraph"/>
        <w:numPr>
          <w:ilvl w:val="0"/>
          <w:numId w:val="8"/>
        </w:numPr>
        <w:rPr>
          <w:rFonts w:asciiTheme="minorHAnsi" w:hAnsiTheme="minorHAnsi" w:cstheme="minorHAnsi"/>
        </w:rPr>
      </w:pPr>
      <w:r>
        <w:rPr>
          <w:rFonts w:asciiTheme="minorHAnsi" w:hAnsiTheme="minorHAnsi" w:cstheme="minorHAnsi"/>
        </w:rPr>
        <w:t>Web App Screens: User Input &amp; flow</w:t>
      </w:r>
    </w:p>
    <w:p w:rsidR="00746A52" w:rsidRDefault="00746A52" w:rsidP="00192806">
      <w:pPr>
        <w:pStyle w:val="ListParagraph"/>
        <w:numPr>
          <w:ilvl w:val="0"/>
          <w:numId w:val="8"/>
        </w:numPr>
        <w:rPr>
          <w:rFonts w:asciiTheme="minorHAnsi" w:hAnsiTheme="minorHAnsi" w:cstheme="minorHAnsi"/>
        </w:rPr>
      </w:pPr>
      <w:r>
        <w:rPr>
          <w:rFonts w:asciiTheme="minorHAnsi" w:hAnsiTheme="minorHAnsi" w:cstheme="minorHAnsi"/>
        </w:rPr>
        <w:t>Web App Reports</w:t>
      </w:r>
      <w:ins w:id="1" w:author="Administrator" w:date="2019-01-29T11:19:00Z">
        <w:r w:rsidR="00006458">
          <w:rPr>
            <w:rFonts w:asciiTheme="minorHAnsi" w:hAnsiTheme="minorHAnsi" w:cstheme="minorHAnsi"/>
          </w:rPr>
          <w:t xml:space="preserve"> (on delivery compliance, distance deviation (kms) etc.)</w:t>
        </w:r>
      </w:ins>
    </w:p>
    <w:p w:rsidR="00006458" w:rsidRPr="00006458" w:rsidRDefault="00006458" w:rsidP="00192806">
      <w:pPr>
        <w:pStyle w:val="ListParagraph"/>
        <w:numPr>
          <w:ilvl w:val="0"/>
          <w:numId w:val="8"/>
        </w:numPr>
        <w:rPr>
          <w:rFonts w:asciiTheme="minorHAnsi" w:hAnsiTheme="minorHAnsi" w:cstheme="minorHAnsi"/>
          <w:b/>
          <w:color w:val="FF0000"/>
        </w:rPr>
      </w:pPr>
      <w:r w:rsidRPr="00006458">
        <w:rPr>
          <w:rFonts w:asciiTheme="minorHAnsi" w:hAnsiTheme="minorHAnsi" w:cstheme="minorHAnsi"/>
          <w:b/>
          <w:color w:val="FF0000"/>
        </w:rPr>
        <w:t>Customization of invoice for each transporter</w:t>
      </w:r>
    </w:p>
    <w:p w:rsidR="002C4BCD" w:rsidRPr="002C4BCD" w:rsidRDefault="002C4BCD" w:rsidP="00192806">
      <w:pPr>
        <w:pStyle w:val="ListParagraph"/>
        <w:numPr>
          <w:ilvl w:val="0"/>
          <w:numId w:val="8"/>
        </w:numPr>
        <w:rPr>
          <w:rFonts w:asciiTheme="minorHAnsi" w:hAnsiTheme="minorHAnsi" w:cstheme="minorHAnsi"/>
          <w:b/>
          <w:color w:val="FF0000"/>
        </w:rPr>
      </w:pPr>
      <w:r w:rsidRPr="002C4BCD">
        <w:rPr>
          <w:rFonts w:asciiTheme="minorHAnsi" w:hAnsiTheme="minorHAnsi" w:cstheme="minorHAnsi"/>
          <w:b/>
          <w:color w:val="FF0000"/>
        </w:rPr>
        <w:t>Integration fields</w:t>
      </w:r>
    </w:p>
    <w:p w:rsidR="002C4BCD" w:rsidRDefault="002C4BCD" w:rsidP="00192806">
      <w:pPr>
        <w:pStyle w:val="ListParagraph"/>
        <w:numPr>
          <w:ilvl w:val="0"/>
          <w:numId w:val="8"/>
        </w:numPr>
        <w:rPr>
          <w:rFonts w:asciiTheme="minorHAnsi" w:hAnsiTheme="minorHAnsi" w:cstheme="minorHAnsi"/>
          <w:b/>
          <w:color w:val="FF0000"/>
        </w:rPr>
      </w:pPr>
      <w:r>
        <w:rPr>
          <w:rFonts w:asciiTheme="minorHAnsi" w:hAnsiTheme="minorHAnsi" w:cstheme="minorHAnsi"/>
          <w:b/>
          <w:color w:val="FF0000"/>
        </w:rPr>
        <w:t>Geo-fencing of dealers?</w:t>
      </w:r>
      <w:ins w:id="2" w:author="Administrator" w:date="2019-01-30T11:58:00Z">
        <w:r w:rsidR="00F83D1F">
          <w:rPr>
            <w:rFonts w:asciiTheme="minorHAnsi" w:hAnsiTheme="minorHAnsi" w:cstheme="minorHAnsi"/>
            <w:b/>
            <w:color w:val="FF0000"/>
          </w:rPr>
          <w:t xml:space="preserve"> (Provision for SAP field)</w:t>
        </w:r>
      </w:ins>
    </w:p>
    <w:p w:rsidR="002C4BCD" w:rsidRDefault="002C4BCD" w:rsidP="00192806">
      <w:pPr>
        <w:pStyle w:val="ListParagraph"/>
        <w:numPr>
          <w:ilvl w:val="0"/>
          <w:numId w:val="8"/>
        </w:numPr>
        <w:rPr>
          <w:rFonts w:asciiTheme="minorHAnsi" w:hAnsiTheme="minorHAnsi" w:cstheme="minorHAnsi"/>
          <w:b/>
          <w:color w:val="FF0000"/>
        </w:rPr>
      </w:pPr>
      <w:r>
        <w:rPr>
          <w:rFonts w:asciiTheme="minorHAnsi" w:hAnsiTheme="minorHAnsi" w:cstheme="minorHAnsi"/>
          <w:b/>
          <w:color w:val="FF0000"/>
        </w:rPr>
        <w:t>SMS / MAIL to customers</w:t>
      </w:r>
      <w:ins w:id="3" w:author="Administrator" w:date="2019-01-30T12:01:00Z">
        <w:r w:rsidR="00F83D1F">
          <w:rPr>
            <w:rFonts w:asciiTheme="minorHAnsi" w:hAnsiTheme="minorHAnsi" w:cstheme="minorHAnsi"/>
            <w:b/>
            <w:color w:val="FF0000"/>
          </w:rPr>
          <w:t xml:space="preserve"> (In mail approval button, SMS will have dealer portal link; Mail / SMS will use Invoice as identifier )</w:t>
        </w:r>
      </w:ins>
    </w:p>
    <w:p w:rsidR="002C4BCD" w:rsidRPr="002C4BCD" w:rsidRDefault="002C4BCD" w:rsidP="00192806">
      <w:pPr>
        <w:pStyle w:val="ListParagraph"/>
        <w:numPr>
          <w:ilvl w:val="0"/>
          <w:numId w:val="8"/>
        </w:numPr>
        <w:rPr>
          <w:rFonts w:asciiTheme="minorHAnsi" w:hAnsiTheme="minorHAnsi" w:cstheme="minorHAnsi"/>
          <w:b/>
          <w:color w:val="FF0000"/>
        </w:rPr>
      </w:pPr>
      <w:r>
        <w:rPr>
          <w:rFonts w:asciiTheme="minorHAnsi" w:hAnsiTheme="minorHAnsi" w:cstheme="minorHAnsi"/>
          <w:b/>
          <w:color w:val="FF0000"/>
        </w:rPr>
        <w:t>Integration with dealer portal – Phase-2</w:t>
      </w:r>
    </w:p>
    <w:p w:rsidR="00746A52" w:rsidRPr="004651DE" w:rsidRDefault="00A67140" w:rsidP="00746A52">
      <w:pPr>
        <w:pStyle w:val="tmsectionheader2"/>
        <w:rPr>
          <w:rFonts w:asciiTheme="minorHAnsi" w:hAnsiTheme="minorHAnsi" w:cstheme="minorHAnsi"/>
          <w:sz w:val="28"/>
        </w:rPr>
      </w:pPr>
      <w:r>
        <w:rPr>
          <w:rFonts w:asciiTheme="minorHAnsi" w:hAnsiTheme="minorHAnsi" w:cstheme="minorHAnsi"/>
          <w:sz w:val="28"/>
        </w:rPr>
        <w:t xml:space="preserve">Overview </w:t>
      </w:r>
      <w:r w:rsidR="00352905">
        <w:rPr>
          <w:rFonts w:asciiTheme="minorHAnsi" w:hAnsiTheme="minorHAnsi" w:cstheme="minorHAnsi"/>
          <w:sz w:val="28"/>
        </w:rPr>
        <w:t>and</w:t>
      </w:r>
      <w:r>
        <w:rPr>
          <w:rFonts w:asciiTheme="minorHAnsi" w:hAnsiTheme="minorHAnsi" w:cstheme="minorHAnsi"/>
          <w:sz w:val="28"/>
        </w:rPr>
        <w:t xml:space="preserve"> Scope</w:t>
      </w:r>
    </w:p>
    <w:p w:rsidR="00A67140" w:rsidRDefault="00A67140" w:rsidP="00352905">
      <w:pPr>
        <w:spacing w:after="200" w:line="276" w:lineRule="auto"/>
        <w:jc w:val="both"/>
        <w:rPr>
          <w:rFonts w:asciiTheme="minorHAnsi" w:eastAsia="Calibri" w:hAnsiTheme="minorHAnsi" w:cstheme="minorHAnsi"/>
          <w:sz w:val="22"/>
          <w:szCs w:val="22"/>
        </w:rPr>
      </w:pPr>
      <w:r>
        <w:rPr>
          <w:rFonts w:asciiTheme="minorHAnsi" w:eastAsia="Calibri" w:hAnsiTheme="minorHAnsi" w:cstheme="minorHAnsi"/>
          <w:sz w:val="22"/>
          <w:szCs w:val="22"/>
        </w:rPr>
        <w:t>E-POD (Electronic proof of delivery) will enable transporters of OCL to raise</w:t>
      </w:r>
      <w:r w:rsidR="00006458">
        <w:rPr>
          <w:rFonts w:asciiTheme="minorHAnsi" w:eastAsia="Calibri" w:hAnsiTheme="minorHAnsi" w:cstheme="minorHAnsi"/>
          <w:sz w:val="22"/>
          <w:szCs w:val="22"/>
        </w:rPr>
        <w:t xml:space="preserve"> </w:t>
      </w:r>
      <w:r w:rsidR="00006458" w:rsidRPr="00006458">
        <w:rPr>
          <w:rFonts w:asciiTheme="minorHAnsi" w:eastAsia="Calibri" w:hAnsiTheme="minorHAnsi" w:cstheme="minorHAnsi"/>
          <w:color w:val="FF0000"/>
          <w:sz w:val="22"/>
          <w:szCs w:val="22"/>
        </w:rPr>
        <w:t>&amp; track</w:t>
      </w:r>
      <w:r>
        <w:rPr>
          <w:rFonts w:asciiTheme="minorHAnsi" w:eastAsia="Calibri" w:hAnsiTheme="minorHAnsi" w:cstheme="minorHAnsi"/>
          <w:sz w:val="22"/>
          <w:szCs w:val="22"/>
        </w:rPr>
        <w:t xml:space="preserve"> invoices</w:t>
      </w:r>
      <w:r w:rsidR="00006458">
        <w:rPr>
          <w:rFonts w:asciiTheme="minorHAnsi" w:eastAsia="Calibri" w:hAnsiTheme="minorHAnsi" w:cstheme="minorHAnsi"/>
          <w:sz w:val="22"/>
          <w:szCs w:val="22"/>
        </w:rPr>
        <w:t xml:space="preserve"> along with </w:t>
      </w:r>
      <w:r w:rsidR="00006458" w:rsidRPr="00006458">
        <w:rPr>
          <w:rFonts w:asciiTheme="minorHAnsi" w:eastAsia="Calibri" w:hAnsiTheme="minorHAnsi" w:cstheme="minorHAnsi"/>
          <w:b/>
          <w:color w:val="FF0000"/>
          <w:sz w:val="22"/>
          <w:szCs w:val="22"/>
        </w:rPr>
        <w:t>EPOD / LR</w:t>
      </w:r>
      <w:r>
        <w:rPr>
          <w:rFonts w:asciiTheme="minorHAnsi" w:eastAsia="Calibri" w:hAnsiTheme="minorHAnsi" w:cstheme="minorHAnsi"/>
          <w:sz w:val="22"/>
          <w:szCs w:val="22"/>
        </w:rPr>
        <w:t xml:space="preserve"> for cement carried by them on behalf of OCL. In addition, it should help in flagging disputes in delivery (if any) by keeping stakeholders informed in real-time.</w:t>
      </w:r>
    </w:p>
    <w:p w:rsidR="00006458" w:rsidRPr="00006458" w:rsidRDefault="00006458" w:rsidP="00352905">
      <w:pPr>
        <w:spacing w:after="200" w:line="276" w:lineRule="auto"/>
        <w:jc w:val="both"/>
        <w:rPr>
          <w:rFonts w:asciiTheme="minorHAnsi" w:eastAsia="Calibri" w:hAnsiTheme="minorHAnsi" w:cstheme="minorHAnsi"/>
          <w:b/>
          <w:color w:val="FF0000"/>
          <w:sz w:val="22"/>
          <w:szCs w:val="22"/>
        </w:rPr>
      </w:pPr>
      <w:r w:rsidRPr="00006458">
        <w:rPr>
          <w:rFonts w:asciiTheme="minorHAnsi" w:eastAsia="Calibri" w:hAnsiTheme="minorHAnsi" w:cstheme="minorHAnsi"/>
          <w:b/>
          <w:color w:val="FF0000"/>
          <w:sz w:val="22"/>
          <w:szCs w:val="22"/>
        </w:rPr>
        <w:t>Solution will provide visibility of delivery to channel partner</w:t>
      </w:r>
    </w:p>
    <w:p w:rsidR="00A67140" w:rsidRPr="00352905" w:rsidRDefault="00A67140" w:rsidP="00352905">
      <w:pPr>
        <w:pStyle w:val="tmsectionheader2"/>
        <w:rPr>
          <w:rFonts w:asciiTheme="minorHAnsi" w:hAnsiTheme="minorHAnsi" w:cstheme="minorHAnsi"/>
          <w:sz w:val="24"/>
        </w:rPr>
      </w:pPr>
      <w:r w:rsidRPr="00352905">
        <w:rPr>
          <w:rFonts w:asciiTheme="minorHAnsi" w:hAnsiTheme="minorHAnsi" w:cstheme="minorHAnsi"/>
          <w:sz w:val="24"/>
        </w:rPr>
        <w:t>Currently to claim payment for transportation services, transporter needs to ensure</w:t>
      </w:r>
    </w:p>
    <w:p w:rsidR="00A67140" w:rsidRDefault="00A67140" w:rsidP="00352905">
      <w:pPr>
        <w:pStyle w:val="ListParagraph"/>
        <w:numPr>
          <w:ilvl w:val="0"/>
          <w:numId w:val="9"/>
        </w:numPr>
        <w:jc w:val="both"/>
        <w:rPr>
          <w:rFonts w:asciiTheme="minorHAnsi" w:hAnsiTheme="minorHAnsi" w:cstheme="minorHAnsi"/>
        </w:rPr>
      </w:pPr>
      <w:r>
        <w:rPr>
          <w:rFonts w:asciiTheme="minorHAnsi" w:hAnsiTheme="minorHAnsi" w:cstheme="minorHAnsi"/>
        </w:rPr>
        <w:t>Ensure that driver gets LR signed upon delivery.</w:t>
      </w:r>
    </w:p>
    <w:p w:rsidR="00A67140" w:rsidRDefault="00A67140" w:rsidP="00352905">
      <w:pPr>
        <w:pStyle w:val="ListParagraph"/>
        <w:numPr>
          <w:ilvl w:val="0"/>
          <w:numId w:val="9"/>
        </w:numPr>
        <w:jc w:val="both"/>
        <w:rPr>
          <w:rFonts w:asciiTheme="minorHAnsi" w:hAnsiTheme="minorHAnsi" w:cstheme="minorHAnsi"/>
        </w:rPr>
      </w:pPr>
      <w:r>
        <w:rPr>
          <w:rFonts w:asciiTheme="minorHAnsi" w:hAnsiTheme="minorHAnsi" w:cstheme="minorHAnsi"/>
        </w:rPr>
        <w:t>Receiving organization may have their own procedure for certifying the LR.</w:t>
      </w:r>
    </w:p>
    <w:p w:rsidR="00A67140" w:rsidRDefault="00A67140" w:rsidP="00352905">
      <w:pPr>
        <w:pStyle w:val="ListParagraph"/>
        <w:numPr>
          <w:ilvl w:val="0"/>
          <w:numId w:val="9"/>
        </w:numPr>
        <w:jc w:val="both"/>
        <w:rPr>
          <w:rFonts w:asciiTheme="minorHAnsi" w:hAnsiTheme="minorHAnsi" w:cstheme="minorHAnsi"/>
        </w:rPr>
      </w:pPr>
      <w:r>
        <w:rPr>
          <w:rFonts w:asciiTheme="minorHAnsi" w:hAnsiTheme="minorHAnsi" w:cstheme="minorHAnsi"/>
        </w:rPr>
        <w:t>Collect physical copies of LR and wait till all LRs are received for a particular work order.</w:t>
      </w:r>
    </w:p>
    <w:p w:rsidR="00A67140" w:rsidRDefault="00A67140" w:rsidP="00352905">
      <w:pPr>
        <w:pStyle w:val="ListParagraph"/>
        <w:numPr>
          <w:ilvl w:val="0"/>
          <w:numId w:val="9"/>
        </w:numPr>
        <w:jc w:val="both"/>
        <w:rPr>
          <w:rFonts w:asciiTheme="minorHAnsi" w:hAnsiTheme="minorHAnsi" w:cstheme="minorHAnsi"/>
        </w:rPr>
      </w:pPr>
      <w:r>
        <w:rPr>
          <w:rFonts w:asciiTheme="minorHAnsi" w:hAnsiTheme="minorHAnsi" w:cstheme="minorHAnsi"/>
        </w:rPr>
        <w:t>Raise the invoice along with physical copy of LRs.</w:t>
      </w:r>
    </w:p>
    <w:p w:rsidR="00A67140" w:rsidRPr="00A67140" w:rsidDel="00006458" w:rsidRDefault="00A67140" w:rsidP="00352905">
      <w:pPr>
        <w:pStyle w:val="ListParagraph"/>
        <w:numPr>
          <w:ilvl w:val="0"/>
          <w:numId w:val="9"/>
        </w:numPr>
        <w:jc w:val="both"/>
        <w:rPr>
          <w:del w:id="4" w:author="Administrator" w:date="2019-01-29T11:20:00Z"/>
          <w:rFonts w:asciiTheme="minorHAnsi" w:hAnsiTheme="minorHAnsi" w:cstheme="minorHAnsi"/>
        </w:rPr>
      </w:pPr>
      <w:del w:id="5" w:author="Administrator" w:date="2019-01-29T11:20:00Z">
        <w:r w:rsidRPr="00A67140" w:rsidDel="00006458">
          <w:rPr>
            <w:rFonts w:asciiTheme="minorHAnsi" w:hAnsiTheme="minorHAnsi" w:cstheme="minorHAnsi"/>
          </w:rPr>
          <w:delText>Currently to claim payment for transportation services, transporter needs to ensure</w:delText>
        </w:r>
      </w:del>
    </w:p>
    <w:p w:rsidR="00A67140" w:rsidRPr="00352905" w:rsidRDefault="00A67140" w:rsidP="00352905">
      <w:pPr>
        <w:pStyle w:val="tmsectionheader2"/>
        <w:rPr>
          <w:rFonts w:asciiTheme="minorHAnsi" w:hAnsiTheme="minorHAnsi" w:cstheme="minorHAnsi"/>
          <w:sz w:val="24"/>
        </w:rPr>
      </w:pPr>
      <w:r w:rsidRPr="00352905">
        <w:rPr>
          <w:rFonts w:asciiTheme="minorHAnsi" w:hAnsiTheme="minorHAnsi" w:cstheme="minorHAnsi"/>
          <w:sz w:val="24"/>
        </w:rPr>
        <w:t>With the proposed system:</w:t>
      </w:r>
    </w:p>
    <w:p w:rsidR="00A67140" w:rsidRDefault="00A67140" w:rsidP="00352905">
      <w:pPr>
        <w:pStyle w:val="ListParagraph"/>
        <w:numPr>
          <w:ilvl w:val="0"/>
          <w:numId w:val="10"/>
        </w:numPr>
        <w:jc w:val="both"/>
        <w:rPr>
          <w:rFonts w:asciiTheme="minorHAnsi" w:hAnsiTheme="minorHAnsi" w:cstheme="minorHAnsi"/>
        </w:rPr>
      </w:pPr>
      <w:r>
        <w:rPr>
          <w:rFonts w:asciiTheme="minorHAnsi" w:hAnsiTheme="minorHAnsi" w:cstheme="minorHAnsi"/>
        </w:rPr>
        <w:t>Driver or customer’s representative can use mobile app to confirm that material has been received and upload scanned image of the LR.</w:t>
      </w:r>
    </w:p>
    <w:p w:rsidR="00A67140" w:rsidRDefault="00A67140" w:rsidP="00352905">
      <w:pPr>
        <w:pStyle w:val="ListParagraph"/>
        <w:numPr>
          <w:ilvl w:val="0"/>
          <w:numId w:val="10"/>
        </w:numPr>
        <w:jc w:val="both"/>
        <w:rPr>
          <w:ins w:id="6" w:author="Administrator" w:date="2019-01-30T12:06:00Z"/>
          <w:rFonts w:asciiTheme="minorHAnsi" w:hAnsiTheme="minorHAnsi" w:cstheme="minorHAnsi"/>
        </w:rPr>
      </w:pPr>
      <w:r>
        <w:rPr>
          <w:rFonts w:asciiTheme="minorHAnsi" w:hAnsiTheme="minorHAnsi" w:cstheme="minorHAnsi"/>
        </w:rPr>
        <w:t xml:space="preserve">Alternatively, driver </w:t>
      </w:r>
      <w:r w:rsidR="00C14BA8" w:rsidRPr="00C14BA8">
        <w:rPr>
          <w:rFonts w:asciiTheme="minorHAnsi" w:hAnsiTheme="minorHAnsi" w:cstheme="minorHAnsi"/>
          <w:color w:val="FF0000"/>
          <w:rPrChange w:id="7" w:author="Administrator" w:date="2019-01-29T11:20:00Z">
            <w:rPr>
              <w:rFonts w:asciiTheme="minorHAnsi" w:hAnsiTheme="minorHAnsi" w:cstheme="minorHAnsi"/>
            </w:rPr>
          </w:rPrChange>
        </w:rPr>
        <w:t>can send an SMS</w:t>
      </w:r>
      <w:r>
        <w:rPr>
          <w:rFonts w:asciiTheme="minorHAnsi" w:hAnsiTheme="minorHAnsi" w:cstheme="minorHAnsi"/>
        </w:rPr>
        <w:t xml:space="preserve"> to a predefined number that delivery has been made. </w:t>
      </w:r>
      <w:ins w:id="8" w:author="Administrator" w:date="2019-01-29T11:20:00Z">
        <w:r w:rsidR="00006458">
          <w:rPr>
            <w:rFonts w:asciiTheme="minorHAnsi" w:hAnsiTheme="minorHAnsi" w:cstheme="minorHAnsi"/>
          </w:rPr>
          <w:t xml:space="preserve">Is it possible to close the trip with SMS from </w:t>
        </w:r>
      </w:ins>
      <w:ins w:id="9" w:author="Administrator" w:date="2019-01-29T11:21:00Z">
        <w:r w:rsidR="00D00A0D">
          <w:rPr>
            <w:rFonts w:asciiTheme="minorHAnsi" w:hAnsiTheme="minorHAnsi" w:cstheme="minorHAnsi"/>
          </w:rPr>
          <w:t>driver? Handling m</w:t>
        </w:r>
        <w:r w:rsidR="00006458">
          <w:rPr>
            <w:rFonts w:asciiTheme="minorHAnsi" w:hAnsiTheme="minorHAnsi" w:cstheme="minorHAnsi"/>
          </w:rPr>
          <w:t xml:space="preserve">ultiple </w:t>
        </w:r>
        <w:r w:rsidR="00D00A0D">
          <w:rPr>
            <w:rFonts w:asciiTheme="minorHAnsi" w:hAnsiTheme="minorHAnsi" w:cstheme="minorHAnsi"/>
          </w:rPr>
          <w:t>responses?</w:t>
        </w:r>
      </w:ins>
      <w:ins w:id="10" w:author="Administrator" w:date="2019-01-30T12:04:00Z">
        <w:r w:rsidR="00F83D1F">
          <w:rPr>
            <w:rFonts w:asciiTheme="minorHAnsi" w:hAnsiTheme="minorHAnsi" w:cstheme="minorHAnsi"/>
          </w:rPr>
          <w:t xml:space="preserve"> (Can we consider only the last delivery point in multiple invoice case) – Radhika check with Peeyush</w:t>
        </w:r>
      </w:ins>
    </w:p>
    <w:p w:rsidR="00F83D1F" w:rsidRDefault="00F83D1F" w:rsidP="00352905">
      <w:pPr>
        <w:pStyle w:val="ListParagraph"/>
        <w:numPr>
          <w:ilvl w:val="0"/>
          <w:numId w:val="10"/>
        </w:numPr>
        <w:jc w:val="both"/>
        <w:rPr>
          <w:ins w:id="11" w:author="Administrator" w:date="2019-01-30T12:06:00Z"/>
          <w:rFonts w:asciiTheme="minorHAnsi" w:hAnsiTheme="minorHAnsi" w:cstheme="minorHAnsi"/>
        </w:rPr>
      </w:pPr>
      <w:ins w:id="12" w:author="Administrator" w:date="2019-01-30T12:06:00Z">
        <w:r>
          <w:rPr>
            <w:rFonts w:asciiTheme="minorHAnsi" w:hAnsiTheme="minorHAnsi" w:cstheme="minorHAnsi"/>
          </w:rPr>
          <w:t>Can we trigger OTP to sold to party / ship to party?</w:t>
        </w:r>
      </w:ins>
    </w:p>
    <w:p w:rsidR="007F22F7" w:rsidRDefault="009F169B">
      <w:pPr>
        <w:ind w:left="360"/>
        <w:jc w:val="both"/>
        <w:rPr>
          <w:rFonts w:asciiTheme="minorHAnsi" w:hAnsiTheme="minorHAnsi" w:cstheme="minorHAnsi"/>
          <w:rPrChange w:id="13" w:author="Administrator" w:date="2019-01-30T12:07:00Z">
            <w:rPr/>
          </w:rPrChange>
        </w:rPr>
        <w:pPrChange w:id="14" w:author="Administrator" w:date="2019-01-30T12:07:00Z">
          <w:pPr>
            <w:pStyle w:val="ListParagraph"/>
            <w:numPr>
              <w:numId w:val="10"/>
            </w:numPr>
            <w:ind w:hanging="360"/>
            <w:jc w:val="both"/>
          </w:pPr>
        </w:pPrChange>
      </w:pPr>
      <w:ins w:id="15" w:author="Administrator" w:date="2019-01-30T12:07:00Z">
        <w:r>
          <w:rPr>
            <w:rFonts w:asciiTheme="minorHAnsi" w:hAnsiTheme="minorHAnsi" w:cstheme="minorHAnsi"/>
          </w:rPr>
          <w:t>Can we give screen to customer to upload phone number of on-ground party?</w:t>
        </w:r>
      </w:ins>
    </w:p>
    <w:p w:rsidR="003B72FF" w:rsidRDefault="003B72FF" w:rsidP="00352905">
      <w:pPr>
        <w:pStyle w:val="ListParagraph"/>
        <w:numPr>
          <w:ilvl w:val="0"/>
          <w:numId w:val="10"/>
        </w:numPr>
        <w:jc w:val="both"/>
        <w:rPr>
          <w:rFonts w:asciiTheme="minorHAnsi" w:hAnsiTheme="minorHAnsi" w:cstheme="minorHAnsi"/>
        </w:rPr>
      </w:pPr>
      <w:r>
        <w:rPr>
          <w:rFonts w:asciiTheme="minorHAnsi" w:hAnsiTheme="minorHAnsi" w:cstheme="minorHAnsi"/>
        </w:rPr>
        <w:t>Both A) and B) above will be geo-tagged – the former with GPS coordinates obtained from mobile app and the latter with geo-coordinates from nearest mobile tower (as provided by mobile operator)</w:t>
      </w:r>
    </w:p>
    <w:p w:rsidR="00A67140" w:rsidRDefault="00A67140" w:rsidP="00352905">
      <w:pPr>
        <w:pStyle w:val="ListParagraph"/>
        <w:numPr>
          <w:ilvl w:val="0"/>
          <w:numId w:val="10"/>
        </w:numPr>
        <w:jc w:val="both"/>
        <w:rPr>
          <w:rFonts w:asciiTheme="minorHAnsi" w:hAnsiTheme="minorHAnsi" w:cstheme="minorHAnsi"/>
        </w:rPr>
      </w:pPr>
      <w:r>
        <w:rPr>
          <w:rFonts w:asciiTheme="minorHAnsi" w:hAnsiTheme="minorHAnsi" w:cstheme="minorHAnsi"/>
        </w:rPr>
        <w:lastRenderedPageBreak/>
        <w:t>The system will electronically notify</w:t>
      </w:r>
      <w:ins w:id="16" w:author="Administrator" w:date="2019-01-29T11:23:00Z">
        <w:r w:rsidR="00D00A0D">
          <w:rPr>
            <w:rFonts w:asciiTheme="minorHAnsi" w:hAnsiTheme="minorHAnsi" w:cstheme="minorHAnsi"/>
          </w:rPr>
          <w:t xml:space="preserve"> (SMS / Mail / Update in existing dealer portal</w:t>
        </w:r>
      </w:ins>
      <w:ins w:id="17" w:author="Administrator" w:date="2019-01-29T11:24:00Z">
        <w:r w:rsidR="00DE3489">
          <w:rPr>
            <w:rFonts w:asciiTheme="minorHAnsi" w:hAnsiTheme="minorHAnsi" w:cstheme="minorHAnsi"/>
          </w:rPr>
          <w:t>); Do we need geo-fence of c</w:t>
        </w:r>
      </w:ins>
      <w:ins w:id="18" w:author="Administrator" w:date="2019-01-29T11:25:00Z">
        <w:r w:rsidR="00DE3489">
          <w:rPr>
            <w:rFonts w:asciiTheme="minorHAnsi" w:hAnsiTheme="minorHAnsi" w:cstheme="minorHAnsi"/>
          </w:rPr>
          <w:t>hannel partner in SAP for us to send this trigger?</w:t>
        </w:r>
      </w:ins>
      <w:r>
        <w:rPr>
          <w:rFonts w:asciiTheme="minorHAnsi" w:hAnsiTheme="minorHAnsi" w:cstheme="minorHAnsi"/>
        </w:rPr>
        <w:t xml:space="preserve"> the customer’s authorized representative and transporter that the material has been received and if the transporter needs to arrange scanned copy of LR (for example in case b above). Scanned copies of LR can be uploaded via web app or mobile app from anywhere and again system will notify customer and transporter of any such upload.</w:t>
      </w:r>
    </w:p>
    <w:p w:rsidR="00A67140" w:rsidRDefault="003B72FF" w:rsidP="00352905">
      <w:pPr>
        <w:pStyle w:val="ListParagraph"/>
        <w:numPr>
          <w:ilvl w:val="0"/>
          <w:numId w:val="10"/>
        </w:numPr>
        <w:jc w:val="both"/>
        <w:rPr>
          <w:ins w:id="19" w:author="Administrator" w:date="2019-01-29T11:25:00Z"/>
          <w:rFonts w:asciiTheme="minorHAnsi" w:hAnsiTheme="minorHAnsi" w:cstheme="minorHAnsi"/>
        </w:rPr>
      </w:pPr>
      <w:r>
        <w:rPr>
          <w:rFonts w:asciiTheme="minorHAnsi" w:hAnsiTheme="minorHAnsi" w:cstheme="minorHAnsi"/>
        </w:rPr>
        <w:t>As soon as all confirmations of delivery are available in system and corresponding transportation PO issued from OCL</w:t>
      </w:r>
      <w:ins w:id="20" w:author="Administrator" w:date="2019-01-29T11:25:00Z">
        <w:r w:rsidR="00DE3489">
          <w:rPr>
            <w:rFonts w:asciiTheme="minorHAnsi" w:hAnsiTheme="minorHAnsi" w:cstheme="minorHAnsi"/>
          </w:rPr>
          <w:t xml:space="preserve"> (To be discussed with SAP)</w:t>
        </w:r>
      </w:ins>
      <w:r>
        <w:rPr>
          <w:rFonts w:asciiTheme="minorHAnsi" w:hAnsiTheme="minorHAnsi" w:cstheme="minorHAnsi"/>
        </w:rPr>
        <w:t>, the system will notify the transporter to review and submit invoice to OCL.</w:t>
      </w:r>
    </w:p>
    <w:p w:rsidR="00DE3489" w:rsidRDefault="00DE3489" w:rsidP="00352905">
      <w:pPr>
        <w:pStyle w:val="ListParagraph"/>
        <w:numPr>
          <w:ilvl w:val="0"/>
          <w:numId w:val="10"/>
        </w:numPr>
        <w:jc w:val="both"/>
        <w:rPr>
          <w:ins w:id="21" w:author="Administrator" w:date="2019-01-29T11:38:00Z"/>
          <w:rFonts w:asciiTheme="minorHAnsi" w:hAnsiTheme="minorHAnsi" w:cstheme="minorHAnsi"/>
        </w:rPr>
      </w:pPr>
      <w:ins w:id="22" w:author="Administrator" w:date="2019-01-29T11:25:00Z">
        <w:r>
          <w:rPr>
            <w:rFonts w:asciiTheme="minorHAnsi" w:hAnsiTheme="minorHAnsi" w:cstheme="minorHAnsi"/>
          </w:rPr>
          <w:t xml:space="preserve">Customized invoice will be designed for each transporter in Web portal. Against every invoice number, post availability of EPOD copy &amp; Dealer acknowledgement </w:t>
        </w:r>
      </w:ins>
      <w:ins w:id="23" w:author="Administrator" w:date="2019-01-29T11:26:00Z">
        <w:r>
          <w:rPr>
            <w:rFonts w:asciiTheme="minorHAnsi" w:hAnsiTheme="minorHAnsi" w:cstheme="minorHAnsi"/>
          </w:rPr>
          <w:t>option to ‘Generate invoice</w:t>
        </w:r>
      </w:ins>
      <w:ins w:id="24" w:author="Administrator" w:date="2019-01-29T11:27:00Z">
        <w:r>
          <w:rPr>
            <w:rFonts w:asciiTheme="minorHAnsi" w:hAnsiTheme="minorHAnsi" w:cstheme="minorHAnsi"/>
          </w:rPr>
          <w:t>’ will be enabled</w:t>
        </w:r>
      </w:ins>
    </w:p>
    <w:p w:rsidR="00084DB4" w:rsidRDefault="00084DB4" w:rsidP="00352905">
      <w:pPr>
        <w:pStyle w:val="ListParagraph"/>
        <w:numPr>
          <w:ilvl w:val="0"/>
          <w:numId w:val="10"/>
        </w:numPr>
        <w:jc w:val="both"/>
        <w:rPr>
          <w:rFonts w:asciiTheme="minorHAnsi" w:hAnsiTheme="minorHAnsi" w:cstheme="minorHAnsi"/>
        </w:rPr>
      </w:pPr>
      <w:ins w:id="25" w:author="Administrator" w:date="2019-01-29T11:38:00Z">
        <w:r>
          <w:rPr>
            <w:rFonts w:asciiTheme="minorHAnsi" w:hAnsiTheme="minorHAnsi" w:cstheme="minorHAnsi"/>
          </w:rPr>
          <w:t xml:space="preserve">Post invoice is generated same will be pushed to accounts portal with details / analytics on </w:t>
        </w:r>
      </w:ins>
      <w:ins w:id="26" w:author="Administrator" w:date="2019-01-29T11:39:00Z">
        <w:r>
          <w:rPr>
            <w:rFonts w:asciiTheme="minorHAnsi" w:hAnsiTheme="minorHAnsi" w:cstheme="minorHAnsi"/>
          </w:rPr>
          <w:t>‘Delivery compliance’</w:t>
        </w:r>
        <w:r w:rsidR="00796670">
          <w:rPr>
            <w:rFonts w:asciiTheme="minorHAnsi" w:hAnsiTheme="minorHAnsi" w:cstheme="minorHAnsi"/>
          </w:rPr>
          <w:t>. Accounts will validate invoices in portal &amp; will park invoices</w:t>
        </w:r>
      </w:ins>
    </w:p>
    <w:p w:rsidR="003B72FF" w:rsidRDefault="003B72FF" w:rsidP="00352905">
      <w:pPr>
        <w:pStyle w:val="ListParagraph"/>
        <w:numPr>
          <w:ilvl w:val="0"/>
          <w:numId w:val="10"/>
        </w:numPr>
        <w:jc w:val="both"/>
        <w:rPr>
          <w:rFonts w:asciiTheme="minorHAnsi" w:hAnsiTheme="minorHAnsi" w:cstheme="minorHAnsi"/>
        </w:rPr>
      </w:pPr>
      <w:r>
        <w:rPr>
          <w:rFonts w:asciiTheme="minorHAnsi" w:hAnsiTheme="minorHAnsi" w:cstheme="minorHAnsi"/>
        </w:rPr>
        <w:t>System will generate create an excel file that can be uploaded in SAP by OCL back-office team.</w:t>
      </w:r>
    </w:p>
    <w:p w:rsidR="003B72FF" w:rsidDel="00DE3489" w:rsidRDefault="003B72FF" w:rsidP="003B72FF">
      <w:pPr>
        <w:rPr>
          <w:del w:id="27" w:author="Administrator" w:date="2019-01-29T11:25:00Z"/>
          <w:rFonts w:asciiTheme="minorHAnsi" w:eastAsia="Calibri" w:hAnsiTheme="minorHAnsi" w:cstheme="minorHAnsi"/>
        </w:rPr>
      </w:pPr>
    </w:p>
    <w:p w:rsidR="00352905" w:rsidDel="00DE3489" w:rsidRDefault="00352905" w:rsidP="003B72FF">
      <w:pPr>
        <w:rPr>
          <w:del w:id="28" w:author="Administrator" w:date="2019-01-29T11:25:00Z"/>
          <w:rFonts w:asciiTheme="minorHAnsi" w:eastAsia="Calibri" w:hAnsiTheme="minorHAnsi" w:cstheme="minorHAnsi"/>
        </w:rPr>
      </w:pPr>
    </w:p>
    <w:p w:rsidR="00352905" w:rsidRDefault="00352905" w:rsidP="003B72FF">
      <w:pPr>
        <w:rPr>
          <w:rFonts w:asciiTheme="minorHAnsi" w:eastAsia="Calibri" w:hAnsiTheme="minorHAnsi" w:cstheme="minorHAnsi"/>
        </w:rPr>
      </w:pPr>
    </w:p>
    <w:p w:rsidR="00352905" w:rsidRDefault="00352905" w:rsidP="003B72FF">
      <w:pPr>
        <w:rPr>
          <w:rFonts w:asciiTheme="minorHAnsi" w:eastAsia="Calibri" w:hAnsiTheme="minorHAnsi" w:cstheme="minorHAnsi"/>
        </w:rPr>
      </w:pPr>
    </w:p>
    <w:p w:rsidR="00352905" w:rsidRPr="003B72FF" w:rsidRDefault="00352905" w:rsidP="003B72FF">
      <w:pPr>
        <w:rPr>
          <w:rFonts w:asciiTheme="minorHAnsi" w:eastAsia="Calibri" w:hAnsiTheme="minorHAnsi" w:cstheme="minorHAnsi"/>
        </w:rPr>
      </w:pPr>
    </w:p>
    <w:p w:rsidR="003B72FF" w:rsidRPr="00352905" w:rsidRDefault="003B72FF" w:rsidP="00352905">
      <w:pPr>
        <w:pStyle w:val="tmsectionheader2"/>
        <w:rPr>
          <w:rFonts w:asciiTheme="minorHAnsi" w:hAnsiTheme="minorHAnsi" w:cstheme="minorHAnsi"/>
          <w:sz w:val="24"/>
        </w:rPr>
      </w:pPr>
      <w:r w:rsidRPr="00352905">
        <w:rPr>
          <w:rFonts w:asciiTheme="minorHAnsi" w:hAnsiTheme="minorHAnsi" w:cstheme="minorHAnsi"/>
          <w:sz w:val="24"/>
        </w:rPr>
        <w:t>The solution will consist of following components:</w:t>
      </w:r>
    </w:p>
    <w:p w:rsidR="00A67140" w:rsidRDefault="003B72FF" w:rsidP="00352905">
      <w:pPr>
        <w:pStyle w:val="ListParagraph"/>
        <w:numPr>
          <w:ilvl w:val="0"/>
          <w:numId w:val="11"/>
        </w:numPr>
        <w:jc w:val="both"/>
        <w:rPr>
          <w:rFonts w:asciiTheme="minorHAnsi" w:hAnsiTheme="minorHAnsi" w:cstheme="minorHAnsi"/>
        </w:rPr>
      </w:pPr>
      <w:r>
        <w:rPr>
          <w:rFonts w:asciiTheme="minorHAnsi" w:hAnsiTheme="minorHAnsi" w:cstheme="minorHAnsi"/>
        </w:rPr>
        <w:t xml:space="preserve">A mobile App for to confirm receipt and to upload LR </w:t>
      </w:r>
    </w:p>
    <w:p w:rsidR="003B72FF" w:rsidRDefault="003B72FF" w:rsidP="00352905">
      <w:pPr>
        <w:pStyle w:val="ListParagraph"/>
        <w:numPr>
          <w:ilvl w:val="0"/>
          <w:numId w:val="11"/>
        </w:numPr>
        <w:jc w:val="both"/>
        <w:rPr>
          <w:rFonts w:asciiTheme="minorHAnsi" w:hAnsiTheme="minorHAnsi" w:cstheme="minorHAnsi"/>
        </w:rPr>
      </w:pPr>
      <w:r>
        <w:rPr>
          <w:rFonts w:asciiTheme="minorHAnsi" w:hAnsiTheme="minorHAnsi" w:cstheme="minorHAnsi"/>
        </w:rPr>
        <w:t>A web application that can also work on mobile to review transactions and reports.</w:t>
      </w:r>
    </w:p>
    <w:p w:rsidR="003B72FF" w:rsidRDefault="003B72FF" w:rsidP="00352905">
      <w:pPr>
        <w:pStyle w:val="ListParagraph"/>
        <w:numPr>
          <w:ilvl w:val="0"/>
          <w:numId w:val="11"/>
        </w:numPr>
        <w:jc w:val="both"/>
        <w:rPr>
          <w:rFonts w:asciiTheme="minorHAnsi" w:hAnsiTheme="minorHAnsi" w:cstheme="minorHAnsi"/>
        </w:rPr>
      </w:pPr>
      <w:r>
        <w:rPr>
          <w:rFonts w:asciiTheme="minorHAnsi" w:hAnsiTheme="minorHAnsi" w:cstheme="minorHAnsi"/>
        </w:rPr>
        <w:t>A SMS gateway to receive SMS of confirmation</w:t>
      </w:r>
    </w:p>
    <w:p w:rsidR="00352905" w:rsidRDefault="00352905" w:rsidP="00352905">
      <w:pPr>
        <w:pStyle w:val="ListParagraph"/>
        <w:numPr>
          <w:ilvl w:val="0"/>
          <w:numId w:val="11"/>
        </w:numPr>
        <w:jc w:val="both"/>
        <w:rPr>
          <w:rFonts w:asciiTheme="minorHAnsi" w:hAnsiTheme="minorHAnsi" w:cstheme="minorHAnsi"/>
        </w:rPr>
      </w:pPr>
      <w:r>
        <w:rPr>
          <w:rFonts w:asciiTheme="minorHAnsi" w:hAnsiTheme="minorHAnsi" w:cstheme="minorHAnsi"/>
        </w:rPr>
        <w:t>A Gateway to track Sim-Card Location for non-smart phone user drivers</w:t>
      </w:r>
    </w:p>
    <w:p w:rsidR="003B72FF" w:rsidRDefault="003B72FF" w:rsidP="00352905">
      <w:pPr>
        <w:pStyle w:val="ListParagraph"/>
        <w:numPr>
          <w:ilvl w:val="0"/>
          <w:numId w:val="11"/>
        </w:numPr>
        <w:jc w:val="both"/>
        <w:rPr>
          <w:rFonts w:asciiTheme="minorHAnsi" w:hAnsiTheme="minorHAnsi" w:cstheme="minorHAnsi"/>
        </w:rPr>
      </w:pPr>
      <w:r>
        <w:rPr>
          <w:rFonts w:asciiTheme="minorHAnsi" w:hAnsiTheme="minorHAnsi" w:cstheme="minorHAnsi"/>
        </w:rPr>
        <w:t xml:space="preserve">Integration with SAP to get near </w:t>
      </w:r>
      <w:r w:rsidR="00352905">
        <w:rPr>
          <w:rFonts w:asciiTheme="minorHAnsi" w:hAnsiTheme="minorHAnsi" w:cstheme="minorHAnsi"/>
        </w:rPr>
        <w:t>real-time</w:t>
      </w:r>
      <w:r>
        <w:rPr>
          <w:rFonts w:asciiTheme="minorHAnsi" w:hAnsiTheme="minorHAnsi" w:cstheme="minorHAnsi"/>
        </w:rPr>
        <w:t xml:space="preserve"> cement invoices (customers, transporters, drivers) and POs released for transportation services.</w:t>
      </w:r>
    </w:p>
    <w:p w:rsidR="00352905" w:rsidRDefault="00352905" w:rsidP="00352905">
      <w:pPr>
        <w:pStyle w:val="ListParagraph"/>
        <w:numPr>
          <w:ilvl w:val="0"/>
          <w:numId w:val="11"/>
        </w:numPr>
        <w:jc w:val="both"/>
        <w:rPr>
          <w:rFonts w:asciiTheme="minorHAnsi" w:hAnsiTheme="minorHAnsi" w:cstheme="minorHAnsi"/>
        </w:rPr>
      </w:pPr>
      <w:r>
        <w:rPr>
          <w:rFonts w:asciiTheme="minorHAnsi" w:hAnsiTheme="minorHAnsi" w:cstheme="minorHAnsi"/>
        </w:rPr>
        <w:t>Billing Portal to automatically generate and upload invoices after receipt confirmation.</w:t>
      </w:r>
    </w:p>
    <w:p w:rsidR="006D37EF" w:rsidRDefault="006D37EF" w:rsidP="00352905">
      <w:pPr>
        <w:pStyle w:val="ListParagraph"/>
        <w:numPr>
          <w:ilvl w:val="0"/>
          <w:numId w:val="11"/>
        </w:numPr>
        <w:jc w:val="both"/>
        <w:rPr>
          <w:rFonts w:asciiTheme="minorHAnsi" w:hAnsiTheme="minorHAnsi" w:cstheme="minorHAnsi"/>
        </w:rPr>
      </w:pPr>
      <w:r>
        <w:rPr>
          <w:rFonts w:asciiTheme="minorHAnsi" w:hAnsiTheme="minorHAnsi" w:cstheme="minorHAnsi"/>
        </w:rPr>
        <w:t>Reports and Dashboards for tracking status of deliveries at various stages</w:t>
      </w:r>
    </w:p>
    <w:p w:rsidR="00352905" w:rsidRPr="006D37EF" w:rsidRDefault="003B72FF" w:rsidP="006D37EF">
      <w:pPr>
        <w:pStyle w:val="ListParagraph"/>
        <w:numPr>
          <w:ilvl w:val="0"/>
          <w:numId w:val="11"/>
        </w:numPr>
        <w:jc w:val="both"/>
        <w:rPr>
          <w:rFonts w:asciiTheme="minorHAnsi" w:hAnsiTheme="minorHAnsi" w:cstheme="minorHAnsi"/>
        </w:rPr>
      </w:pPr>
      <w:r>
        <w:rPr>
          <w:rFonts w:asciiTheme="minorHAnsi" w:hAnsiTheme="minorHAnsi" w:cstheme="minorHAnsi"/>
        </w:rPr>
        <w:t xml:space="preserve">And obviously server resident software available via shared server hosted at </w:t>
      </w:r>
      <w:r w:rsidR="00352905">
        <w:rPr>
          <w:rFonts w:asciiTheme="minorHAnsi" w:hAnsiTheme="minorHAnsi" w:cstheme="minorHAnsi"/>
        </w:rPr>
        <w:t>OCL</w:t>
      </w:r>
      <w:r w:rsidR="008A7CC2">
        <w:rPr>
          <w:rFonts w:asciiTheme="minorHAnsi" w:hAnsiTheme="minorHAnsi" w:cstheme="minorHAnsi"/>
        </w:rPr>
        <w:t xml:space="preserve"> and application maintained by us.</w:t>
      </w:r>
    </w:p>
    <w:p w:rsidR="003B72FF" w:rsidRPr="004651DE" w:rsidRDefault="003B72FF" w:rsidP="003B72FF">
      <w:pPr>
        <w:pStyle w:val="tmsectionheader2"/>
        <w:rPr>
          <w:rFonts w:asciiTheme="minorHAnsi" w:hAnsiTheme="minorHAnsi" w:cstheme="minorHAnsi"/>
          <w:sz w:val="28"/>
        </w:rPr>
      </w:pPr>
      <w:r>
        <w:rPr>
          <w:rFonts w:asciiTheme="minorHAnsi" w:hAnsiTheme="minorHAnsi" w:cstheme="minorHAnsi"/>
          <w:sz w:val="28"/>
        </w:rPr>
        <w:t>Actors and Activities List</w:t>
      </w:r>
    </w:p>
    <w:p w:rsidR="003B72FF" w:rsidRDefault="003B72FF" w:rsidP="003B72FF">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 xml:space="preserve">E-POD (Electronic proof of delivery) will enable transporters of OCL to raise invoices for cement carried by them on behalf of OCL. In addition, it should help in flagging disputes in delivery (if any) by keeping </w:t>
      </w:r>
    </w:p>
    <w:tbl>
      <w:tblPr>
        <w:tblStyle w:val="LightGrid-Accent11"/>
        <w:tblW w:w="0" w:type="auto"/>
        <w:tblLook w:val="04A0"/>
      </w:tblPr>
      <w:tblGrid>
        <w:gridCol w:w="643"/>
        <w:gridCol w:w="1290"/>
        <w:gridCol w:w="3945"/>
        <w:gridCol w:w="3608"/>
      </w:tblGrid>
      <w:tr w:rsidR="00C400C0" w:rsidTr="00015CE0">
        <w:trPr>
          <w:cnfStyle w:val="100000000000"/>
          <w:trHeight w:val="419"/>
        </w:trPr>
        <w:tc>
          <w:tcPr>
            <w:cnfStyle w:val="001000000000"/>
            <w:tcW w:w="643" w:type="dxa"/>
            <w:vAlign w:val="center"/>
          </w:tcPr>
          <w:p w:rsidR="00C400C0" w:rsidRDefault="00C400C0" w:rsidP="008A7CC2">
            <w:pPr>
              <w:spacing w:after="200" w:line="276" w:lineRule="auto"/>
              <w:jc w:val="center"/>
              <w:rPr>
                <w:rFonts w:asciiTheme="minorHAnsi" w:eastAsia="Calibri" w:hAnsiTheme="minorHAnsi" w:cstheme="minorHAnsi"/>
                <w:sz w:val="22"/>
                <w:szCs w:val="22"/>
              </w:rPr>
            </w:pPr>
            <w:r>
              <w:rPr>
                <w:rFonts w:asciiTheme="minorHAnsi" w:eastAsia="Calibri" w:hAnsiTheme="minorHAnsi" w:cstheme="minorHAnsi"/>
                <w:sz w:val="22"/>
                <w:szCs w:val="22"/>
              </w:rPr>
              <w:t>SN</w:t>
            </w:r>
          </w:p>
        </w:tc>
        <w:tc>
          <w:tcPr>
            <w:tcW w:w="1290" w:type="dxa"/>
            <w:vAlign w:val="center"/>
          </w:tcPr>
          <w:p w:rsidR="00C400C0" w:rsidRDefault="00C400C0" w:rsidP="008A7CC2">
            <w:pPr>
              <w:spacing w:after="200" w:line="276" w:lineRule="auto"/>
              <w:jc w:val="center"/>
              <w:cnfStyle w:val="100000000000"/>
              <w:rPr>
                <w:rFonts w:asciiTheme="minorHAnsi" w:eastAsia="Calibri" w:hAnsiTheme="minorHAnsi" w:cstheme="minorHAnsi"/>
                <w:sz w:val="22"/>
                <w:szCs w:val="22"/>
              </w:rPr>
            </w:pPr>
            <w:r>
              <w:rPr>
                <w:rFonts w:asciiTheme="minorHAnsi" w:eastAsia="Calibri" w:hAnsiTheme="minorHAnsi" w:cstheme="minorHAnsi"/>
                <w:sz w:val="22"/>
                <w:szCs w:val="22"/>
              </w:rPr>
              <w:t>Actor</w:t>
            </w:r>
          </w:p>
        </w:tc>
        <w:tc>
          <w:tcPr>
            <w:tcW w:w="3945" w:type="dxa"/>
            <w:vAlign w:val="center"/>
          </w:tcPr>
          <w:p w:rsidR="00C400C0" w:rsidRDefault="00C400C0" w:rsidP="008A7CC2">
            <w:pPr>
              <w:spacing w:after="200" w:line="276" w:lineRule="auto"/>
              <w:jc w:val="center"/>
              <w:cnfStyle w:val="100000000000"/>
              <w:rPr>
                <w:rFonts w:asciiTheme="minorHAnsi" w:eastAsia="Calibri" w:hAnsiTheme="minorHAnsi" w:cstheme="minorHAnsi"/>
                <w:sz w:val="22"/>
                <w:szCs w:val="22"/>
              </w:rPr>
            </w:pPr>
            <w:r>
              <w:rPr>
                <w:rFonts w:asciiTheme="minorHAnsi" w:eastAsia="Calibri" w:hAnsiTheme="minorHAnsi" w:cstheme="minorHAnsi"/>
                <w:sz w:val="22"/>
                <w:szCs w:val="22"/>
              </w:rPr>
              <w:t>Activity</w:t>
            </w:r>
          </w:p>
        </w:tc>
        <w:tc>
          <w:tcPr>
            <w:tcW w:w="3608" w:type="dxa"/>
            <w:vAlign w:val="center"/>
          </w:tcPr>
          <w:p w:rsidR="00C400C0" w:rsidRDefault="00C400C0" w:rsidP="008A7CC2">
            <w:pPr>
              <w:spacing w:after="200" w:line="276" w:lineRule="auto"/>
              <w:jc w:val="center"/>
              <w:cnfStyle w:val="100000000000"/>
              <w:rPr>
                <w:rFonts w:asciiTheme="minorHAnsi" w:eastAsia="Calibri" w:hAnsiTheme="minorHAnsi" w:cstheme="minorHAnsi"/>
                <w:sz w:val="22"/>
                <w:szCs w:val="22"/>
              </w:rPr>
            </w:pPr>
            <w:r>
              <w:rPr>
                <w:rFonts w:asciiTheme="minorHAnsi" w:eastAsia="Calibri" w:hAnsiTheme="minorHAnsi" w:cstheme="minorHAnsi"/>
                <w:sz w:val="22"/>
                <w:szCs w:val="22"/>
              </w:rPr>
              <w:t>Context</w:t>
            </w:r>
          </w:p>
        </w:tc>
      </w:tr>
      <w:tr w:rsidR="00C400C0" w:rsidTr="00015CE0">
        <w:trPr>
          <w:cnfStyle w:val="000000100000"/>
          <w:trHeight w:val="586"/>
        </w:trPr>
        <w:tc>
          <w:tcPr>
            <w:cnfStyle w:val="001000000000"/>
            <w:tcW w:w="643" w:type="dxa"/>
          </w:tcPr>
          <w:p w:rsidR="00C400C0" w:rsidRDefault="00C400C0"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w:t>
            </w:r>
          </w:p>
        </w:tc>
        <w:tc>
          <w:tcPr>
            <w:tcW w:w="1290" w:type="dxa"/>
            <w:vAlign w:val="center"/>
          </w:tcPr>
          <w:p w:rsidR="00C400C0" w:rsidRDefault="00C400C0" w:rsidP="00F60B39">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Driver</w:t>
            </w:r>
            <w:ins w:id="29" w:author="Administrator" w:date="2019-01-30T12:08:00Z">
              <w:r w:rsidR="009F169B">
                <w:rPr>
                  <w:rFonts w:asciiTheme="minorHAnsi" w:eastAsia="Calibri" w:hAnsiTheme="minorHAnsi" w:cstheme="minorHAnsi"/>
                  <w:sz w:val="22"/>
                  <w:szCs w:val="22"/>
                </w:rPr>
                <w:t xml:space="preserve"> / Transporter rep</w:t>
              </w:r>
            </w:ins>
          </w:p>
        </w:tc>
        <w:tc>
          <w:tcPr>
            <w:tcW w:w="3945" w:type="dxa"/>
            <w:vAlign w:val="center"/>
          </w:tcPr>
          <w:p w:rsidR="00C400C0" w:rsidRDefault="00C400C0" w:rsidP="00F60B39">
            <w:pPr>
              <w:spacing w:after="200" w:line="276" w:lineRule="auto"/>
              <w:jc w:val="both"/>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Download E</w:t>
            </w:r>
            <w:r w:rsidR="00F60B39">
              <w:rPr>
                <w:rFonts w:asciiTheme="minorHAnsi" w:eastAsia="Calibri" w:hAnsiTheme="minorHAnsi" w:cstheme="minorHAnsi"/>
                <w:sz w:val="22"/>
                <w:szCs w:val="22"/>
              </w:rPr>
              <w:t>-P</w:t>
            </w:r>
            <w:r>
              <w:rPr>
                <w:rFonts w:asciiTheme="minorHAnsi" w:eastAsia="Calibri" w:hAnsiTheme="minorHAnsi" w:cstheme="minorHAnsi"/>
                <w:sz w:val="22"/>
                <w:szCs w:val="22"/>
              </w:rPr>
              <w:t>od Confirmation App</w:t>
            </w:r>
          </w:p>
        </w:tc>
        <w:tc>
          <w:tcPr>
            <w:tcW w:w="3608" w:type="dxa"/>
            <w:vAlign w:val="center"/>
          </w:tcPr>
          <w:p w:rsidR="00C400C0" w:rsidRDefault="00C400C0" w:rsidP="00F60B39">
            <w:pPr>
              <w:jc w:val="both"/>
              <w:cnfStyle w:val="000000100000"/>
              <w:rPr>
                <w:rFonts w:asciiTheme="minorHAnsi" w:eastAsia="Calibri" w:hAnsiTheme="minorHAnsi" w:cstheme="minorHAnsi"/>
              </w:rPr>
            </w:pPr>
            <w:r>
              <w:rPr>
                <w:rFonts w:asciiTheme="minorHAnsi" w:eastAsia="Calibri" w:hAnsiTheme="minorHAnsi" w:cstheme="minorHAnsi"/>
              </w:rPr>
              <w:t xml:space="preserve">From </w:t>
            </w:r>
            <w:r w:rsidR="00890D95">
              <w:rPr>
                <w:rFonts w:asciiTheme="minorHAnsi" w:eastAsia="Calibri" w:hAnsiTheme="minorHAnsi" w:cstheme="minorHAnsi"/>
              </w:rPr>
              <w:t>Playstore</w:t>
            </w:r>
            <w:r>
              <w:rPr>
                <w:rFonts w:asciiTheme="minorHAnsi" w:eastAsia="Calibri" w:hAnsiTheme="minorHAnsi" w:cstheme="minorHAnsi"/>
              </w:rPr>
              <w:t>. Assisted by security guard, transporter’s rep at plant.</w:t>
            </w:r>
          </w:p>
          <w:p w:rsidR="00C400C0" w:rsidRPr="00C400C0" w:rsidRDefault="00C400C0" w:rsidP="00F60B39">
            <w:pPr>
              <w:jc w:val="both"/>
              <w:cnfStyle w:val="000000100000"/>
              <w:rPr>
                <w:rFonts w:asciiTheme="minorHAnsi" w:eastAsia="Calibri" w:hAnsiTheme="minorHAnsi" w:cstheme="minorHAnsi"/>
              </w:rPr>
            </w:pPr>
          </w:p>
        </w:tc>
      </w:tr>
      <w:tr w:rsidR="00C400C0" w:rsidTr="00015CE0">
        <w:trPr>
          <w:cnfStyle w:val="000000010000"/>
        </w:trPr>
        <w:tc>
          <w:tcPr>
            <w:cnfStyle w:val="001000000000"/>
            <w:tcW w:w="643" w:type="dxa"/>
          </w:tcPr>
          <w:p w:rsidR="00C400C0" w:rsidRDefault="00C400C0"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2.</w:t>
            </w:r>
          </w:p>
        </w:tc>
        <w:tc>
          <w:tcPr>
            <w:tcW w:w="1290" w:type="dxa"/>
            <w:vAlign w:val="center"/>
          </w:tcPr>
          <w:p w:rsidR="00C400C0" w:rsidRDefault="008A7CC2"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Driver</w:t>
            </w:r>
          </w:p>
        </w:tc>
        <w:tc>
          <w:tcPr>
            <w:tcW w:w="3945" w:type="dxa"/>
            <w:vAlign w:val="center"/>
          </w:tcPr>
          <w:p w:rsidR="00C400C0" w:rsidRDefault="00C400C0" w:rsidP="00F60B39">
            <w:pPr>
              <w:spacing w:after="200" w:line="276" w:lineRule="auto"/>
              <w:jc w:val="both"/>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Receive SMS (on non-smart phone) for approval to get location and send consent SMS</w:t>
            </w:r>
          </w:p>
        </w:tc>
        <w:tc>
          <w:tcPr>
            <w:tcW w:w="3608" w:type="dxa"/>
            <w:vAlign w:val="center"/>
          </w:tcPr>
          <w:p w:rsidR="00C400C0" w:rsidRPr="00901B70" w:rsidRDefault="00C400C0" w:rsidP="00F60B39">
            <w:pPr>
              <w:spacing w:after="200" w:line="276" w:lineRule="auto"/>
              <w:jc w:val="both"/>
              <w:cnfStyle w:val="000000010000"/>
              <w:rPr>
                <w:rFonts w:asciiTheme="minorHAnsi" w:eastAsia="Calibri" w:hAnsiTheme="minorHAnsi" w:cstheme="minorHAnsi"/>
                <w:i/>
              </w:rPr>
            </w:pPr>
            <w:r w:rsidRPr="00901B70">
              <w:rPr>
                <w:rFonts w:asciiTheme="minorHAnsi" w:eastAsia="Calibri" w:hAnsiTheme="minorHAnsi" w:cstheme="minorHAnsi"/>
                <w:i/>
              </w:rPr>
              <w:t xml:space="preserve">[OPEN] For 1 and 2 Need to know when a driver comes to plant, his mobile number and </w:t>
            </w:r>
            <w:r w:rsidR="00C14BA8" w:rsidRPr="00C14BA8">
              <w:rPr>
                <w:rFonts w:asciiTheme="minorHAnsi" w:eastAsia="Calibri" w:hAnsiTheme="minorHAnsi" w:cstheme="minorHAnsi"/>
                <w:i/>
                <w:color w:val="FF0000"/>
                <w:rPrChange w:id="30" w:author="Administrator" w:date="2019-01-30T12:09:00Z">
                  <w:rPr>
                    <w:rFonts w:asciiTheme="minorHAnsi" w:eastAsia="Calibri" w:hAnsiTheme="minorHAnsi" w:cstheme="minorHAnsi"/>
                    <w:i/>
                  </w:rPr>
                </w:rPrChange>
              </w:rPr>
              <w:t>whether he carries a smart phone.</w:t>
            </w:r>
            <w:r w:rsidRPr="00901B70">
              <w:rPr>
                <w:rFonts w:asciiTheme="minorHAnsi" w:eastAsia="Calibri" w:hAnsiTheme="minorHAnsi" w:cstheme="minorHAnsi"/>
                <w:i/>
              </w:rPr>
              <w:t xml:space="preserve"> May be a simple app for guards, representative to signup driver (keyed by mobile number). </w:t>
            </w:r>
          </w:p>
          <w:p w:rsidR="00C400C0" w:rsidRPr="00901B70" w:rsidRDefault="00C400C0" w:rsidP="00F60B39">
            <w:pPr>
              <w:spacing w:after="200" w:line="276" w:lineRule="auto"/>
              <w:jc w:val="both"/>
              <w:cnfStyle w:val="000000010000"/>
              <w:rPr>
                <w:rFonts w:asciiTheme="minorHAnsi" w:eastAsia="Calibri" w:hAnsiTheme="minorHAnsi" w:cstheme="minorHAnsi"/>
                <w:i/>
              </w:rPr>
            </w:pPr>
            <w:r w:rsidRPr="00901B70">
              <w:rPr>
                <w:rFonts w:asciiTheme="minorHAnsi" w:eastAsia="Calibri" w:hAnsiTheme="minorHAnsi" w:cstheme="minorHAnsi"/>
                <w:i/>
              </w:rPr>
              <w:t xml:space="preserve">Vendor Collaboration App? Or when cement invoice done, then SMS/Notification to transporter rep if driver not in system? </w:t>
            </w:r>
          </w:p>
          <w:p w:rsidR="00890D95" w:rsidRDefault="00C14BA8" w:rsidP="00F60B39">
            <w:pPr>
              <w:spacing w:after="200" w:line="276" w:lineRule="auto"/>
              <w:jc w:val="both"/>
              <w:cnfStyle w:val="000000010000"/>
              <w:rPr>
                <w:ins w:id="31" w:author="Administrator" w:date="2019-01-30T12:12:00Z"/>
                <w:rFonts w:asciiTheme="minorHAnsi" w:eastAsia="Calibri" w:hAnsiTheme="minorHAnsi" w:cstheme="minorHAnsi"/>
                <w:i/>
                <w:color w:val="FF0000"/>
              </w:rPr>
            </w:pPr>
            <w:r w:rsidRPr="00C14BA8">
              <w:rPr>
                <w:rFonts w:asciiTheme="minorHAnsi" w:eastAsia="Calibri" w:hAnsiTheme="minorHAnsi" w:cstheme="minorHAnsi"/>
                <w:i/>
                <w:color w:val="FF0000"/>
                <w:rPrChange w:id="32" w:author="Administrator" w:date="2019-01-30T12:09:00Z">
                  <w:rPr>
                    <w:rFonts w:asciiTheme="minorHAnsi" w:eastAsia="Calibri" w:hAnsiTheme="minorHAnsi" w:cstheme="minorHAnsi"/>
                    <w:i/>
                  </w:rPr>
                </w:rPrChange>
              </w:rPr>
              <w:t xml:space="preserve">An App/Web for transporter to mark whether the driver has a Smartphone or not ? </w:t>
            </w:r>
            <w:ins w:id="33" w:author="Administrator" w:date="2019-01-30T12:13:00Z">
              <w:r w:rsidR="009F169B">
                <w:rPr>
                  <w:rFonts w:asciiTheme="minorHAnsi" w:eastAsia="Calibri" w:hAnsiTheme="minorHAnsi" w:cstheme="minorHAnsi"/>
                  <w:i/>
                  <w:color w:val="FF0000"/>
                </w:rPr>
                <w:t xml:space="preserve"> (Seems reasonable as driver might change post/during loading)</w:t>
              </w:r>
            </w:ins>
          </w:p>
          <w:p w:rsidR="009F169B" w:rsidRDefault="009F169B" w:rsidP="00F60B39">
            <w:pPr>
              <w:spacing w:after="200" w:line="276" w:lineRule="auto"/>
              <w:jc w:val="both"/>
              <w:cnfStyle w:val="000000010000"/>
              <w:rPr>
                <w:ins w:id="34" w:author="Administrator" w:date="2019-01-30T12:15:00Z"/>
                <w:rFonts w:asciiTheme="minorHAnsi" w:eastAsia="Calibri" w:hAnsiTheme="minorHAnsi" w:cstheme="minorHAnsi"/>
                <w:i/>
                <w:color w:val="FF0000"/>
              </w:rPr>
            </w:pPr>
            <w:ins w:id="35" w:author="Administrator" w:date="2019-01-30T12:12:00Z">
              <w:r>
                <w:rPr>
                  <w:rFonts w:asciiTheme="minorHAnsi" w:eastAsia="Calibri" w:hAnsiTheme="minorHAnsi" w:cstheme="minorHAnsi"/>
                  <w:i/>
                  <w:color w:val="FF0000"/>
                </w:rPr>
                <w:t>Discuss with SAP – Radhika:</w:t>
              </w:r>
            </w:ins>
            <w:ins w:id="36" w:author="Administrator" w:date="2019-01-30T12:13:00Z">
              <w:r>
                <w:rPr>
                  <w:rFonts w:asciiTheme="minorHAnsi" w:eastAsia="Calibri" w:hAnsiTheme="minorHAnsi" w:cstheme="minorHAnsi"/>
                  <w:i/>
                  <w:color w:val="FF0000"/>
                </w:rPr>
                <w:t xml:space="preserve"> Can we integrate transporter rep entry on truck classification into SAP Gate-out screen (for security guard)</w:t>
              </w:r>
            </w:ins>
            <w:ins w:id="37" w:author="Administrator" w:date="2019-01-30T12:12:00Z">
              <w:r>
                <w:rPr>
                  <w:rFonts w:asciiTheme="minorHAnsi" w:eastAsia="Calibri" w:hAnsiTheme="minorHAnsi" w:cstheme="minorHAnsi"/>
                  <w:i/>
                  <w:color w:val="FF0000"/>
                </w:rPr>
                <w:t xml:space="preserve"> </w:t>
              </w:r>
            </w:ins>
          </w:p>
          <w:p w:rsidR="009F169B" w:rsidRDefault="009F169B" w:rsidP="00F60B39">
            <w:pPr>
              <w:spacing w:after="200" w:line="276" w:lineRule="auto"/>
              <w:jc w:val="both"/>
              <w:cnfStyle w:val="000000010000"/>
              <w:rPr>
                <w:ins w:id="38" w:author="Administrator" w:date="2019-01-30T12:15:00Z"/>
                <w:rFonts w:asciiTheme="minorHAnsi" w:eastAsia="Calibri" w:hAnsiTheme="minorHAnsi" w:cstheme="minorHAnsi"/>
                <w:i/>
                <w:color w:val="FF0000"/>
              </w:rPr>
            </w:pPr>
          </w:p>
          <w:p w:rsidR="009F169B" w:rsidRDefault="009F169B" w:rsidP="00F60B39">
            <w:pPr>
              <w:spacing w:after="200" w:line="276" w:lineRule="auto"/>
              <w:jc w:val="both"/>
              <w:cnfStyle w:val="000000010000"/>
              <w:rPr>
                <w:ins w:id="39" w:author="Administrator" w:date="2019-01-30T12:16:00Z"/>
                <w:rFonts w:asciiTheme="minorHAnsi" w:eastAsia="Calibri" w:hAnsiTheme="minorHAnsi" w:cstheme="minorHAnsi"/>
                <w:i/>
                <w:color w:val="FF0000"/>
              </w:rPr>
            </w:pPr>
            <w:ins w:id="40" w:author="Administrator" w:date="2019-01-30T12:15:00Z">
              <w:r>
                <w:rPr>
                  <w:rFonts w:asciiTheme="minorHAnsi" w:eastAsia="Calibri" w:hAnsiTheme="minorHAnsi" w:cstheme="minorHAnsi"/>
                  <w:i/>
                  <w:color w:val="FF0000"/>
                </w:rPr>
                <w:t>How to ensure that driver is carrying prescribed sim number?</w:t>
              </w:r>
            </w:ins>
          </w:p>
          <w:p w:rsidR="002679F9" w:rsidRDefault="002679F9" w:rsidP="00F60B39">
            <w:pPr>
              <w:spacing w:after="200" w:line="276" w:lineRule="auto"/>
              <w:jc w:val="both"/>
              <w:cnfStyle w:val="000000010000"/>
              <w:rPr>
                <w:ins w:id="41" w:author="Administrator" w:date="2019-01-30T15:01:00Z"/>
                <w:rFonts w:asciiTheme="minorHAnsi" w:eastAsia="Calibri" w:hAnsiTheme="minorHAnsi" w:cstheme="minorHAnsi"/>
                <w:i/>
                <w:color w:val="FF0000"/>
              </w:rPr>
            </w:pPr>
            <w:ins w:id="42" w:author="Administrator" w:date="2019-01-30T12:16:00Z">
              <w:r>
                <w:rPr>
                  <w:rFonts w:asciiTheme="minorHAnsi" w:eastAsia="Calibri" w:hAnsiTheme="minorHAnsi" w:cstheme="minorHAnsi"/>
                  <w:i/>
                  <w:color w:val="FF0000"/>
                </w:rPr>
                <w:t>One ping to ensure Geo fence of trucks is matching with plant to be done</w:t>
              </w:r>
            </w:ins>
          </w:p>
          <w:p w:rsidR="00F9352B" w:rsidRDefault="00F9352B" w:rsidP="00F60B39">
            <w:pPr>
              <w:spacing w:after="200" w:line="276" w:lineRule="auto"/>
              <w:jc w:val="both"/>
              <w:cnfStyle w:val="000000010000"/>
              <w:rPr>
                <w:ins w:id="43" w:author="Administrator" w:date="2019-01-30T15:01:00Z"/>
                <w:rFonts w:asciiTheme="minorHAnsi" w:eastAsia="Calibri" w:hAnsiTheme="minorHAnsi" w:cstheme="minorHAnsi"/>
                <w:i/>
                <w:color w:val="FF0000"/>
              </w:rPr>
            </w:pPr>
            <w:ins w:id="44" w:author="Administrator" w:date="2019-01-30T15:01:00Z">
              <w:r>
                <w:rPr>
                  <w:rFonts w:asciiTheme="minorHAnsi" w:eastAsia="Calibri" w:hAnsiTheme="minorHAnsi" w:cstheme="minorHAnsi"/>
                  <w:i/>
                  <w:color w:val="FF0000"/>
                </w:rPr>
                <w:t>Role defining – Security guard or Transporter rep, who should install app!!</w:t>
              </w:r>
            </w:ins>
          </w:p>
          <w:p w:rsidR="00F9352B" w:rsidRDefault="00F9352B" w:rsidP="00F60B39">
            <w:pPr>
              <w:spacing w:after="200" w:line="276" w:lineRule="auto"/>
              <w:jc w:val="both"/>
              <w:cnfStyle w:val="000000010000"/>
              <w:rPr>
                <w:ins w:id="45" w:author="Administrator" w:date="2019-01-30T15:02:00Z"/>
                <w:rFonts w:asciiTheme="minorHAnsi" w:eastAsia="Calibri" w:hAnsiTheme="minorHAnsi" w:cstheme="minorHAnsi"/>
                <w:i/>
                <w:color w:val="FF0000"/>
              </w:rPr>
            </w:pPr>
            <w:ins w:id="46" w:author="Administrator" w:date="2019-01-30T15:02:00Z">
              <w:r>
                <w:rPr>
                  <w:rFonts w:asciiTheme="minorHAnsi" w:eastAsia="Calibri" w:hAnsiTheme="minorHAnsi" w:cstheme="minorHAnsi"/>
                  <w:i/>
                  <w:color w:val="FF0000"/>
                </w:rPr>
                <w:t>Screen to security guard with checklist before letting driver go out of plant</w:t>
              </w:r>
            </w:ins>
          </w:p>
          <w:p w:rsidR="00F9352B" w:rsidRDefault="00F9352B" w:rsidP="00F60B39">
            <w:pPr>
              <w:spacing w:after="200" w:line="276" w:lineRule="auto"/>
              <w:jc w:val="both"/>
              <w:cnfStyle w:val="000000010000"/>
              <w:rPr>
                <w:ins w:id="47" w:author="Administrator" w:date="2019-01-30T15:04:00Z"/>
                <w:rFonts w:asciiTheme="minorHAnsi" w:eastAsia="Calibri" w:hAnsiTheme="minorHAnsi" w:cstheme="minorHAnsi"/>
                <w:i/>
                <w:color w:val="FF0000"/>
              </w:rPr>
            </w:pPr>
            <w:ins w:id="48" w:author="Administrator" w:date="2019-01-30T15:04:00Z">
              <w:r>
                <w:rPr>
                  <w:rFonts w:asciiTheme="minorHAnsi" w:eastAsia="Calibri" w:hAnsiTheme="minorHAnsi" w:cstheme="minorHAnsi"/>
                  <w:i/>
                  <w:color w:val="FF0000"/>
                </w:rPr>
                <w:t>Invoice number with EPOD, Sim tracking to be sent back to SAP</w:t>
              </w:r>
            </w:ins>
          </w:p>
          <w:p w:rsidR="00F9352B" w:rsidRDefault="00F9352B" w:rsidP="00F60B39">
            <w:pPr>
              <w:spacing w:after="200" w:line="276" w:lineRule="auto"/>
              <w:jc w:val="both"/>
              <w:cnfStyle w:val="000000010000"/>
              <w:rPr>
                <w:ins w:id="49" w:author="Administrator" w:date="2019-01-30T15:07:00Z"/>
                <w:rFonts w:asciiTheme="minorHAnsi" w:eastAsia="Calibri" w:hAnsiTheme="minorHAnsi" w:cstheme="minorHAnsi"/>
                <w:i/>
                <w:color w:val="FF0000"/>
              </w:rPr>
            </w:pPr>
            <w:ins w:id="50" w:author="Administrator" w:date="2019-01-30T15:07:00Z">
              <w:r>
                <w:rPr>
                  <w:rFonts w:asciiTheme="minorHAnsi" w:eastAsia="Calibri" w:hAnsiTheme="minorHAnsi" w:cstheme="minorHAnsi"/>
                  <w:i/>
                  <w:color w:val="FF0000"/>
                </w:rPr>
                <w:t>Should we allow trucks to leave plant gate with-out confirming EPOD / Sim ???</w:t>
              </w:r>
            </w:ins>
          </w:p>
          <w:p w:rsidR="00F9352B" w:rsidRDefault="00F9352B" w:rsidP="00F60B39">
            <w:pPr>
              <w:spacing w:after="200" w:line="276" w:lineRule="auto"/>
              <w:jc w:val="both"/>
              <w:cnfStyle w:val="000000010000"/>
              <w:rPr>
                <w:ins w:id="51" w:author="Administrator" w:date="2019-01-30T15:09:00Z"/>
                <w:rFonts w:asciiTheme="minorHAnsi" w:eastAsia="Calibri" w:hAnsiTheme="minorHAnsi" w:cstheme="minorHAnsi"/>
                <w:i/>
                <w:color w:val="FF0000"/>
              </w:rPr>
            </w:pPr>
            <w:ins w:id="52" w:author="Administrator" w:date="2019-01-30T15:07:00Z">
              <w:r>
                <w:rPr>
                  <w:rFonts w:asciiTheme="minorHAnsi" w:eastAsia="Calibri" w:hAnsiTheme="minorHAnsi" w:cstheme="minorHAnsi"/>
                  <w:i/>
                  <w:color w:val="FF0000"/>
                </w:rPr>
                <w:t>Can we build some system in SAP to not let truck leave without EPOD/ Sim?</w:t>
              </w:r>
            </w:ins>
          </w:p>
          <w:p w:rsidR="00F9352B" w:rsidRDefault="00F9352B" w:rsidP="00F60B39">
            <w:pPr>
              <w:spacing w:after="200" w:line="276" w:lineRule="auto"/>
              <w:jc w:val="both"/>
              <w:cnfStyle w:val="000000010000"/>
              <w:rPr>
                <w:ins w:id="53" w:author="Administrator" w:date="2019-01-30T15:11:00Z"/>
                <w:rFonts w:asciiTheme="minorHAnsi" w:eastAsia="Calibri" w:hAnsiTheme="minorHAnsi" w:cstheme="minorHAnsi"/>
                <w:i/>
                <w:color w:val="FF0000"/>
              </w:rPr>
            </w:pPr>
            <w:ins w:id="54" w:author="Administrator" w:date="2019-01-30T15:09:00Z">
              <w:r>
                <w:rPr>
                  <w:rFonts w:asciiTheme="minorHAnsi" w:eastAsia="Calibri" w:hAnsiTheme="minorHAnsi" w:cstheme="minorHAnsi"/>
                  <w:i/>
                  <w:color w:val="FF0000"/>
                </w:rPr>
                <w:t>Validation of Geofence &amp; Sim location can be done before starting the tirp / before letting driver leave plant</w:t>
              </w:r>
            </w:ins>
          </w:p>
          <w:p w:rsidR="00F9352B" w:rsidRDefault="00F9352B" w:rsidP="00F60B39">
            <w:pPr>
              <w:spacing w:after="200" w:line="276" w:lineRule="auto"/>
              <w:jc w:val="both"/>
              <w:cnfStyle w:val="000000010000"/>
              <w:rPr>
                <w:ins w:id="55" w:author="Administrator" w:date="2019-01-30T15:13:00Z"/>
                <w:rFonts w:asciiTheme="minorHAnsi" w:eastAsia="Calibri" w:hAnsiTheme="minorHAnsi" w:cstheme="minorHAnsi"/>
                <w:i/>
                <w:color w:val="FF0000"/>
              </w:rPr>
            </w:pPr>
            <w:ins w:id="56" w:author="Administrator" w:date="2019-01-30T15:11:00Z">
              <w:r>
                <w:rPr>
                  <w:rFonts w:asciiTheme="minorHAnsi" w:eastAsia="Calibri" w:hAnsiTheme="minorHAnsi" w:cstheme="minorHAnsi"/>
                  <w:i/>
                  <w:color w:val="FF0000"/>
                </w:rPr>
                <w:t>In case of smart phone, driver to enter truck number at gate, Intelli can extract invoice data from backend</w:t>
              </w:r>
            </w:ins>
          </w:p>
          <w:p w:rsidR="00E7746E" w:rsidRDefault="00E7746E" w:rsidP="00F60B39">
            <w:pPr>
              <w:spacing w:after="200" w:line="276" w:lineRule="auto"/>
              <w:jc w:val="both"/>
              <w:cnfStyle w:val="000000010000"/>
              <w:rPr>
                <w:ins w:id="57" w:author="Administrator" w:date="2019-01-30T15:15:00Z"/>
                <w:rFonts w:asciiTheme="minorHAnsi" w:eastAsia="Calibri" w:hAnsiTheme="minorHAnsi" w:cstheme="minorHAnsi"/>
                <w:i/>
                <w:color w:val="FF0000"/>
              </w:rPr>
            </w:pPr>
            <w:ins w:id="58" w:author="Administrator" w:date="2019-01-30T15:13:00Z">
              <w:r>
                <w:rPr>
                  <w:rFonts w:asciiTheme="minorHAnsi" w:eastAsia="Calibri" w:hAnsiTheme="minorHAnsi" w:cstheme="minorHAnsi"/>
                  <w:i/>
                  <w:color w:val="FF0000"/>
                </w:rPr>
                <w:t xml:space="preserve">Discuss with SAP: How </w:t>
              </w:r>
            </w:ins>
            <w:ins w:id="59" w:author="Administrator" w:date="2019-01-30T15:14:00Z">
              <w:r>
                <w:rPr>
                  <w:rFonts w:asciiTheme="minorHAnsi" w:eastAsia="Calibri" w:hAnsiTheme="minorHAnsi" w:cstheme="minorHAnsi"/>
                  <w:i/>
                  <w:color w:val="FF0000"/>
                </w:rPr>
                <w:t>to show that driver has started trip to security guard in case of EPOD???</w:t>
              </w:r>
            </w:ins>
          </w:p>
          <w:p w:rsidR="00E7746E" w:rsidRPr="009F169B" w:rsidRDefault="00E7746E" w:rsidP="00F60B39">
            <w:pPr>
              <w:spacing w:after="200" w:line="276" w:lineRule="auto"/>
              <w:jc w:val="both"/>
              <w:cnfStyle w:val="000000010000"/>
              <w:rPr>
                <w:rFonts w:asciiTheme="minorHAnsi" w:eastAsia="Calibri" w:hAnsiTheme="minorHAnsi" w:cstheme="minorHAnsi"/>
                <w:i/>
                <w:color w:val="FF0000"/>
                <w:rPrChange w:id="60" w:author="Administrator" w:date="2019-01-30T12:09:00Z">
                  <w:rPr>
                    <w:rFonts w:asciiTheme="minorHAnsi" w:eastAsia="Calibri" w:hAnsiTheme="minorHAnsi" w:cstheme="minorHAnsi"/>
                    <w:i/>
                  </w:rPr>
                </w:rPrChange>
              </w:rPr>
            </w:pPr>
            <w:ins w:id="61" w:author="Administrator" w:date="2019-01-30T15:15:00Z">
              <w:r>
                <w:rPr>
                  <w:rFonts w:asciiTheme="minorHAnsi" w:eastAsia="Calibri" w:hAnsiTheme="minorHAnsi" w:cstheme="minorHAnsi"/>
                  <w:i/>
                  <w:color w:val="FF0000"/>
                </w:rPr>
                <w:t xml:space="preserve">For now leaving out concept of tracking driver </w:t>
              </w:r>
              <w:r>
                <w:rPr>
                  <w:rFonts w:asciiTheme="minorHAnsi" w:eastAsia="Calibri" w:hAnsiTheme="minorHAnsi" w:cstheme="minorHAnsi"/>
                  <w:i/>
                  <w:color w:val="FF0000"/>
                </w:rPr>
                <w:lastRenderedPageBreak/>
                <w:t>/ truck using EPOD app</w:t>
              </w:r>
            </w:ins>
          </w:p>
          <w:p w:rsidR="00890D95" w:rsidRDefault="00890D95" w:rsidP="00F60B39">
            <w:pPr>
              <w:spacing w:after="200" w:line="276" w:lineRule="auto"/>
              <w:jc w:val="both"/>
              <w:cnfStyle w:val="000000010000"/>
              <w:rPr>
                <w:ins w:id="62" w:author="ipssi-Dev" w:date="2019-02-01T18:57:00Z"/>
                <w:rFonts w:asciiTheme="minorHAnsi" w:eastAsia="Calibri" w:hAnsiTheme="minorHAnsi" w:cstheme="minorHAnsi"/>
                <w:i/>
              </w:rPr>
            </w:pPr>
            <w:r w:rsidRPr="00901B70">
              <w:rPr>
                <w:rFonts w:asciiTheme="minorHAnsi" w:eastAsia="Calibri" w:hAnsiTheme="minorHAnsi" w:cstheme="minorHAnsi"/>
                <w:i/>
              </w:rPr>
              <w:t>How to follow up on non-complying drivers?</w:t>
            </w:r>
          </w:p>
          <w:p w:rsidR="00CA25C8" w:rsidRDefault="00CA25C8" w:rsidP="00CA25C8">
            <w:pPr>
              <w:spacing w:after="200" w:line="276" w:lineRule="auto"/>
              <w:jc w:val="both"/>
              <w:cnfStyle w:val="000000010000"/>
              <w:rPr>
                <w:ins w:id="63" w:author="ipssi-Dev" w:date="2019-02-01T19:00:00Z"/>
                <w:rFonts w:asciiTheme="minorHAnsi" w:eastAsia="Calibri" w:hAnsiTheme="minorHAnsi" w:cstheme="minorHAnsi"/>
                <w:sz w:val="22"/>
                <w:szCs w:val="22"/>
              </w:rPr>
            </w:pPr>
            <w:ins w:id="64" w:author="ipssi-Dev" w:date="2019-02-01T18:57:00Z">
              <w:r>
                <w:rPr>
                  <w:rFonts w:asciiTheme="minorHAnsi" w:eastAsia="Calibri" w:hAnsiTheme="minorHAnsi" w:cstheme="minorHAnsi"/>
                  <w:sz w:val="22"/>
                  <w:szCs w:val="22"/>
                </w:rPr>
                <w:t>[Devendra] In case of multiple invoices in single truck, driver has to enter individual invoice</w:t>
              </w:r>
            </w:ins>
            <w:ins w:id="65" w:author="ipssi-Dev" w:date="2019-02-01T18:58:00Z">
              <w:r>
                <w:rPr>
                  <w:rFonts w:asciiTheme="minorHAnsi" w:eastAsia="Calibri" w:hAnsiTheme="minorHAnsi" w:cstheme="minorHAnsi"/>
                  <w:sz w:val="22"/>
                  <w:szCs w:val="22"/>
                </w:rPr>
                <w:t>(from drop down)</w:t>
              </w:r>
            </w:ins>
            <w:ins w:id="66" w:author="ipssi-Dev" w:date="2019-02-01T18:57:00Z">
              <w:r>
                <w:rPr>
                  <w:rFonts w:asciiTheme="minorHAnsi" w:eastAsia="Calibri" w:hAnsiTheme="minorHAnsi" w:cstheme="minorHAnsi"/>
                  <w:sz w:val="22"/>
                  <w:szCs w:val="22"/>
                </w:rPr>
                <w:t xml:space="preserve"> against same vehicle (App) and has to send </w:t>
              </w:r>
            </w:ins>
            <w:ins w:id="67" w:author="ipssi-Dev" w:date="2019-02-01T18:59:00Z">
              <w:r>
                <w:rPr>
                  <w:rFonts w:asciiTheme="minorHAnsi" w:eastAsia="Calibri" w:hAnsiTheme="minorHAnsi" w:cstheme="minorHAnsi"/>
                  <w:sz w:val="22"/>
                  <w:szCs w:val="22"/>
                </w:rPr>
                <w:t>individual</w:t>
              </w:r>
            </w:ins>
            <w:ins w:id="68" w:author="ipssi-Dev" w:date="2019-02-01T18:58:00Z">
              <w:r>
                <w:rPr>
                  <w:rFonts w:asciiTheme="minorHAnsi" w:eastAsia="Calibri" w:hAnsiTheme="minorHAnsi" w:cstheme="minorHAnsi"/>
                  <w:sz w:val="22"/>
                  <w:szCs w:val="22"/>
                </w:rPr>
                <w:t xml:space="preserve"> SMS</w:t>
              </w:r>
            </w:ins>
            <w:ins w:id="69" w:author="ipssi-Dev" w:date="2019-02-01T18:59:00Z">
              <w:r>
                <w:rPr>
                  <w:rFonts w:asciiTheme="minorHAnsi" w:eastAsia="Calibri" w:hAnsiTheme="minorHAnsi" w:cstheme="minorHAnsi"/>
                  <w:sz w:val="22"/>
                  <w:szCs w:val="22"/>
                </w:rPr>
                <w:t xml:space="preserve"> for each invoices</w:t>
              </w:r>
            </w:ins>
            <w:ins w:id="70" w:author="ipssi-Dev" w:date="2019-02-01T18:57:00Z">
              <w:r>
                <w:rPr>
                  <w:rFonts w:asciiTheme="minorHAnsi" w:eastAsia="Calibri" w:hAnsiTheme="minorHAnsi" w:cstheme="minorHAnsi"/>
                  <w:sz w:val="22"/>
                  <w:szCs w:val="22"/>
                </w:rPr>
                <w:t>.</w:t>
              </w:r>
            </w:ins>
          </w:p>
          <w:p w:rsidR="008618F5" w:rsidRDefault="008618F5" w:rsidP="00CA25C8">
            <w:pPr>
              <w:spacing w:after="200" w:line="276" w:lineRule="auto"/>
              <w:jc w:val="both"/>
              <w:cnfStyle w:val="000000010000"/>
              <w:rPr>
                <w:ins w:id="71" w:author="ipssi-Dev" w:date="2019-02-01T18:57:00Z"/>
                <w:rFonts w:asciiTheme="minorHAnsi" w:eastAsia="Calibri" w:hAnsiTheme="minorHAnsi" w:cstheme="minorHAnsi"/>
                <w:sz w:val="22"/>
                <w:szCs w:val="22"/>
              </w:rPr>
            </w:pPr>
            <w:ins w:id="72" w:author="ipssi-Dev" w:date="2019-02-01T19:00:00Z">
              <w:r>
                <w:rPr>
                  <w:rFonts w:asciiTheme="minorHAnsi" w:eastAsia="Calibri" w:hAnsiTheme="minorHAnsi" w:cstheme="minorHAnsi"/>
                  <w:sz w:val="22"/>
                  <w:szCs w:val="22"/>
                </w:rPr>
                <w:t>LR entry will be optional, but good if we can.</w:t>
              </w:r>
            </w:ins>
          </w:p>
          <w:p w:rsidR="00CA25C8" w:rsidRPr="00901B70" w:rsidRDefault="00CA25C8" w:rsidP="00F60B39">
            <w:pPr>
              <w:spacing w:after="200" w:line="276" w:lineRule="auto"/>
              <w:jc w:val="both"/>
              <w:cnfStyle w:val="000000010000"/>
              <w:rPr>
                <w:rFonts w:asciiTheme="minorHAnsi" w:eastAsia="Calibri" w:hAnsiTheme="minorHAnsi" w:cstheme="minorHAnsi"/>
                <w:i/>
              </w:rPr>
            </w:pPr>
          </w:p>
        </w:tc>
      </w:tr>
      <w:tr w:rsidR="00C400C0" w:rsidTr="00015CE0">
        <w:trPr>
          <w:cnfStyle w:val="000000100000"/>
        </w:trPr>
        <w:tc>
          <w:tcPr>
            <w:cnfStyle w:val="001000000000"/>
            <w:tcW w:w="643" w:type="dxa"/>
          </w:tcPr>
          <w:p w:rsidR="00C400C0" w:rsidRDefault="00C400C0"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3</w:t>
            </w:r>
          </w:p>
        </w:tc>
        <w:tc>
          <w:tcPr>
            <w:tcW w:w="1290" w:type="dxa"/>
            <w:vAlign w:val="center"/>
          </w:tcPr>
          <w:p w:rsidR="00C400C0" w:rsidRDefault="008A7CC2" w:rsidP="00F60B39">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Driver</w:t>
            </w:r>
          </w:p>
        </w:tc>
        <w:tc>
          <w:tcPr>
            <w:tcW w:w="3945" w:type="dxa"/>
            <w:vAlign w:val="center"/>
          </w:tcPr>
          <w:p w:rsidR="00C400C0" w:rsidRDefault="00C400C0" w:rsidP="00F60B39">
            <w:pPr>
              <w:spacing w:after="200" w:line="276" w:lineRule="auto"/>
              <w:jc w:val="both"/>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In EPOD confirmation app, confirm delivery, scan signed LR</w:t>
            </w:r>
          </w:p>
        </w:tc>
        <w:tc>
          <w:tcPr>
            <w:tcW w:w="3608" w:type="dxa"/>
            <w:vAlign w:val="center"/>
          </w:tcPr>
          <w:p w:rsidR="00C400C0" w:rsidRDefault="00C400C0" w:rsidP="00F60B39">
            <w:pPr>
              <w:spacing w:after="200" w:line="276" w:lineRule="auto"/>
              <w:jc w:val="both"/>
              <w:cnfStyle w:val="000000100000"/>
              <w:rPr>
                <w:ins w:id="73" w:author="Administrator" w:date="2019-01-30T15:34:00Z"/>
                <w:rFonts w:asciiTheme="minorHAnsi" w:eastAsia="Calibri" w:hAnsiTheme="minorHAnsi" w:cstheme="minorHAnsi"/>
                <w:sz w:val="22"/>
                <w:szCs w:val="22"/>
              </w:rPr>
            </w:pPr>
            <w:r>
              <w:rPr>
                <w:rFonts w:asciiTheme="minorHAnsi" w:eastAsia="Calibri" w:hAnsiTheme="minorHAnsi" w:cstheme="minorHAnsi"/>
                <w:sz w:val="22"/>
                <w:szCs w:val="22"/>
              </w:rPr>
              <w:t>[TBC] Can confirmation be done without signed LR.</w:t>
            </w:r>
            <w:r w:rsidR="004A49CB">
              <w:rPr>
                <w:rFonts w:asciiTheme="minorHAnsi" w:eastAsia="Calibri" w:hAnsiTheme="minorHAnsi" w:cstheme="minorHAnsi"/>
                <w:sz w:val="22"/>
                <w:szCs w:val="22"/>
              </w:rPr>
              <w:t xml:space="preserve"> ?</w:t>
            </w:r>
          </w:p>
          <w:p w:rsidR="007F22F7" w:rsidRDefault="008D7360">
            <w:pPr>
              <w:pStyle w:val="ListParagraph"/>
              <w:numPr>
                <w:ilvl w:val="0"/>
                <w:numId w:val="14"/>
              </w:numPr>
              <w:jc w:val="both"/>
              <w:cnfStyle w:val="000000100000"/>
              <w:rPr>
                <w:rFonts w:asciiTheme="minorHAnsi" w:hAnsiTheme="minorHAnsi" w:cstheme="minorHAnsi"/>
                <w:rPrChange w:id="74" w:author="Administrator" w:date="2019-01-30T15:34:00Z">
                  <w:rPr>
                    <w:rFonts w:eastAsia="Calibri"/>
                  </w:rPr>
                </w:rPrChange>
              </w:rPr>
              <w:pPrChange w:id="75" w:author="Administrator" w:date="2019-01-30T15:34:00Z">
                <w:pPr>
                  <w:spacing w:after="200" w:line="276" w:lineRule="auto"/>
                  <w:jc w:val="both"/>
                  <w:cnfStyle w:val="000000100000"/>
                </w:pPr>
              </w:pPrChange>
            </w:pPr>
            <w:ins w:id="76" w:author="Administrator" w:date="2019-01-30T15:34:00Z">
              <w:r>
                <w:rPr>
                  <w:rFonts w:asciiTheme="minorHAnsi" w:hAnsiTheme="minorHAnsi" w:cstheme="minorHAnsi"/>
                </w:rPr>
                <w:t>Allow trip closure without LR scan but not without geo-fence for EPOD app</w:t>
              </w:r>
            </w:ins>
          </w:p>
          <w:p w:rsidR="005E3615" w:rsidRDefault="005E3615" w:rsidP="00F60B39">
            <w:pPr>
              <w:spacing w:after="200" w:line="276" w:lineRule="auto"/>
              <w:jc w:val="both"/>
              <w:cnfStyle w:val="000000100000"/>
              <w:rPr>
                <w:ins w:id="77" w:author="Administrator" w:date="2019-01-30T15:18:00Z"/>
                <w:rFonts w:asciiTheme="minorHAnsi" w:eastAsia="Calibri" w:hAnsiTheme="minorHAnsi" w:cstheme="minorHAnsi"/>
                <w:sz w:val="22"/>
                <w:szCs w:val="22"/>
              </w:rPr>
            </w:pPr>
            <w:r>
              <w:rPr>
                <w:rFonts w:asciiTheme="minorHAnsi" w:eastAsia="Calibri" w:hAnsiTheme="minorHAnsi" w:cstheme="minorHAnsi"/>
                <w:sz w:val="22"/>
                <w:szCs w:val="22"/>
              </w:rPr>
              <w:t xml:space="preserve">[NO – but TBC] </w:t>
            </w:r>
            <w:commentRangeStart w:id="78"/>
            <w:r>
              <w:rPr>
                <w:rFonts w:asciiTheme="minorHAnsi" w:eastAsia="Calibri" w:hAnsiTheme="minorHAnsi" w:cstheme="minorHAnsi"/>
                <w:sz w:val="22"/>
                <w:szCs w:val="22"/>
              </w:rPr>
              <w:t>OTP to customer representative phone that needs to be given while confirming</w:t>
            </w:r>
            <w:commentRangeEnd w:id="78"/>
            <w:r w:rsidR="008D7360">
              <w:rPr>
                <w:rStyle w:val="CommentReference"/>
              </w:rPr>
              <w:commentReference w:id="78"/>
            </w:r>
          </w:p>
          <w:p w:rsidR="00E7746E" w:rsidRDefault="00E7746E" w:rsidP="00F60B39">
            <w:pPr>
              <w:spacing w:after="200" w:line="276" w:lineRule="auto"/>
              <w:jc w:val="both"/>
              <w:cnfStyle w:val="000000100000"/>
              <w:rPr>
                <w:ins w:id="79" w:author="Administrator" w:date="2019-01-30T15:19:00Z"/>
                <w:rFonts w:asciiTheme="minorHAnsi" w:eastAsia="Calibri" w:hAnsiTheme="minorHAnsi" w:cstheme="minorHAnsi"/>
                <w:sz w:val="22"/>
                <w:szCs w:val="22"/>
              </w:rPr>
            </w:pPr>
            <w:ins w:id="80" w:author="Administrator" w:date="2019-01-30T15:19:00Z">
              <w:r>
                <w:rPr>
                  <w:rFonts w:asciiTheme="minorHAnsi" w:eastAsia="Calibri" w:hAnsiTheme="minorHAnsi" w:cstheme="minorHAnsi"/>
                  <w:sz w:val="22"/>
                  <w:szCs w:val="22"/>
                </w:rPr>
                <w:t>LR number at gate-out will be given through integration before gate-out</w:t>
              </w:r>
            </w:ins>
          </w:p>
          <w:p w:rsidR="00E7746E" w:rsidRDefault="00E7746E" w:rsidP="00F60B39">
            <w:pPr>
              <w:spacing w:after="200" w:line="276" w:lineRule="auto"/>
              <w:jc w:val="both"/>
              <w:cnfStyle w:val="000000100000"/>
              <w:rPr>
                <w:ins w:id="81" w:author="Administrator" w:date="2019-01-30T15:20:00Z"/>
                <w:rFonts w:asciiTheme="minorHAnsi" w:eastAsia="Calibri" w:hAnsiTheme="minorHAnsi" w:cstheme="minorHAnsi"/>
                <w:sz w:val="22"/>
                <w:szCs w:val="22"/>
              </w:rPr>
            </w:pPr>
            <w:ins w:id="82" w:author="Administrator" w:date="2019-01-30T15:20:00Z">
              <w:r>
                <w:rPr>
                  <w:rFonts w:asciiTheme="minorHAnsi" w:eastAsia="Calibri" w:hAnsiTheme="minorHAnsi" w:cstheme="minorHAnsi"/>
                  <w:sz w:val="22"/>
                  <w:szCs w:val="22"/>
                </w:rPr>
                <w:t>Do transporters give out multiple LRs for same truck?</w:t>
              </w:r>
            </w:ins>
          </w:p>
          <w:p w:rsidR="00E7746E" w:rsidRDefault="00AD1A0E" w:rsidP="00F60B39">
            <w:pPr>
              <w:spacing w:after="200" w:line="276" w:lineRule="auto"/>
              <w:jc w:val="both"/>
              <w:cnfStyle w:val="000000100000"/>
              <w:rPr>
                <w:ins w:id="83" w:author="Administrator" w:date="2019-01-30T15:26:00Z"/>
                <w:rFonts w:asciiTheme="minorHAnsi" w:eastAsia="Calibri" w:hAnsiTheme="minorHAnsi" w:cstheme="minorHAnsi"/>
                <w:sz w:val="22"/>
                <w:szCs w:val="22"/>
              </w:rPr>
            </w:pPr>
            <w:ins w:id="84" w:author="Administrator" w:date="2019-01-30T15:26:00Z">
              <w:r>
                <w:rPr>
                  <w:rFonts w:asciiTheme="minorHAnsi" w:eastAsia="Calibri" w:hAnsiTheme="minorHAnsi" w:cstheme="minorHAnsi"/>
                  <w:sz w:val="22"/>
                  <w:szCs w:val="22"/>
                </w:rPr>
                <w:t xml:space="preserve">Driver screen wil have drop down to select date, invoice number, LR number. </w:t>
              </w:r>
            </w:ins>
          </w:p>
          <w:p w:rsidR="00E7746E" w:rsidRDefault="00AD1A0E" w:rsidP="00F60B39">
            <w:pPr>
              <w:spacing w:after="200" w:line="276" w:lineRule="auto"/>
              <w:jc w:val="both"/>
              <w:cnfStyle w:val="000000100000"/>
              <w:rPr>
                <w:ins w:id="85" w:author="Administrator" w:date="2019-01-30T15:28:00Z"/>
                <w:rFonts w:asciiTheme="minorHAnsi" w:eastAsia="Calibri" w:hAnsiTheme="minorHAnsi" w:cstheme="minorHAnsi"/>
                <w:sz w:val="22"/>
                <w:szCs w:val="22"/>
              </w:rPr>
            </w:pPr>
            <w:ins w:id="86" w:author="Administrator" w:date="2019-01-30T15:26:00Z">
              <w:r>
                <w:rPr>
                  <w:rFonts w:asciiTheme="minorHAnsi" w:eastAsia="Calibri" w:hAnsiTheme="minorHAnsi" w:cstheme="minorHAnsi"/>
                  <w:sz w:val="22"/>
                  <w:szCs w:val="22"/>
                </w:rPr>
                <w:t>Then he can upload LR copy, Geo-fence for every invoice</w:t>
              </w:r>
            </w:ins>
          </w:p>
          <w:p w:rsidR="00AD1A0E" w:rsidRDefault="00AD1A0E" w:rsidP="00F60B39">
            <w:pPr>
              <w:spacing w:after="200" w:line="276" w:lineRule="auto"/>
              <w:jc w:val="both"/>
              <w:cnfStyle w:val="000000100000"/>
              <w:rPr>
                <w:ins w:id="87" w:author="Administrator" w:date="2019-01-30T15:28:00Z"/>
                <w:rFonts w:asciiTheme="minorHAnsi" w:eastAsia="Calibri" w:hAnsiTheme="minorHAnsi" w:cstheme="minorHAnsi"/>
                <w:sz w:val="22"/>
                <w:szCs w:val="22"/>
              </w:rPr>
            </w:pPr>
            <w:ins w:id="88" w:author="Administrator" w:date="2019-01-30T15:28:00Z">
              <w:r>
                <w:rPr>
                  <w:rFonts w:asciiTheme="minorHAnsi" w:eastAsia="Calibri" w:hAnsiTheme="minorHAnsi" w:cstheme="minorHAnsi"/>
                  <w:sz w:val="22"/>
                  <w:szCs w:val="22"/>
                </w:rPr>
                <w:t>Exceptions:</w:t>
              </w:r>
            </w:ins>
          </w:p>
          <w:p w:rsidR="007F22F7" w:rsidRDefault="00AD1A0E">
            <w:pPr>
              <w:pStyle w:val="ListParagraph"/>
              <w:numPr>
                <w:ilvl w:val="0"/>
                <w:numId w:val="13"/>
              </w:numPr>
              <w:jc w:val="both"/>
              <w:cnfStyle w:val="000000100000"/>
              <w:rPr>
                <w:rFonts w:asciiTheme="minorHAnsi" w:hAnsiTheme="minorHAnsi" w:cstheme="minorHAnsi"/>
                <w:rPrChange w:id="89" w:author="Administrator" w:date="2019-01-30T15:28:00Z">
                  <w:rPr>
                    <w:rFonts w:eastAsia="Calibri"/>
                    <w:b/>
                    <w:i/>
                    <w:iCs/>
                  </w:rPr>
                </w:rPrChange>
              </w:rPr>
              <w:pPrChange w:id="90" w:author="Administrator" w:date="2019-01-30T15:28:00Z">
                <w:pPr>
                  <w:keepNext/>
                  <w:spacing w:after="200" w:line="276" w:lineRule="auto"/>
                  <w:jc w:val="both"/>
                  <w:outlineLvl w:val="1"/>
                  <w:cnfStyle w:val="000000100000"/>
                </w:pPr>
              </w:pPrChange>
            </w:pPr>
            <w:ins w:id="91" w:author="Administrator" w:date="2019-01-30T15:28:00Z">
              <w:r>
                <w:rPr>
                  <w:rFonts w:asciiTheme="minorHAnsi" w:hAnsiTheme="minorHAnsi" w:cstheme="minorHAnsi"/>
                </w:rPr>
                <w:t>Driver dint close the trip</w:t>
              </w:r>
            </w:ins>
          </w:p>
        </w:tc>
      </w:tr>
      <w:tr w:rsidR="00C400C0" w:rsidTr="00015CE0">
        <w:trPr>
          <w:cnfStyle w:val="000000010000"/>
        </w:trPr>
        <w:tc>
          <w:tcPr>
            <w:cnfStyle w:val="001000000000"/>
            <w:tcW w:w="643" w:type="dxa"/>
          </w:tcPr>
          <w:p w:rsidR="00C400C0" w:rsidRDefault="005E3615"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4</w:t>
            </w:r>
          </w:p>
        </w:tc>
        <w:tc>
          <w:tcPr>
            <w:tcW w:w="1290" w:type="dxa"/>
            <w:vAlign w:val="center"/>
          </w:tcPr>
          <w:p w:rsidR="00C400C0" w:rsidRDefault="004A49CB"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Driver</w:t>
            </w:r>
          </w:p>
        </w:tc>
        <w:tc>
          <w:tcPr>
            <w:tcW w:w="3945" w:type="dxa"/>
            <w:vAlign w:val="center"/>
          </w:tcPr>
          <w:p w:rsidR="00C400C0" w:rsidRDefault="005E3615" w:rsidP="00AD1A0E">
            <w:pPr>
              <w:spacing w:after="200" w:line="276" w:lineRule="auto"/>
              <w:jc w:val="both"/>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Send SMS</w:t>
            </w:r>
            <w:ins w:id="92" w:author="Administrator" w:date="2019-01-30T15:30:00Z">
              <w:r w:rsidR="00AD1A0E">
                <w:rPr>
                  <w:rFonts w:asciiTheme="minorHAnsi" w:eastAsia="Calibri" w:hAnsiTheme="minorHAnsi" w:cstheme="minorHAnsi"/>
                  <w:sz w:val="22"/>
                  <w:szCs w:val="22"/>
                </w:rPr>
                <w:t xml:space="preserve"> with identifier 1- proper delivery; 2- customer not available etc.</w:t>
              </w:r>
            </w:ins>
            <w:r>
              <w:rPr>
                <w:rFonts w:asciiTheme="minorHAnsi" w:eastAsia="Calibri" w:hAnsiTheme="minorHAnsi" w:cstheme="minorHAnsi"/>
                <w:sz w:val="22"/>
                <w:szCs w:val="22"/>
              </w:rPr>
              <w:t xml:space="preserve"> </w:t>
            </w:r>
            <w:del w:id="93" w:author="Administrator" w:date="2019-01-30T15:30:00Z">
              <w:r w:rsidDel="00AD1A0E">
                <w:rPr>
                  <w:rFonts w:asciiTheme="minorHAnsi" w:eastAsia="Calibri" w:hAnsiTheme="minorHAnsi" w:cstheme="minorHAnsi"/>
                  <w:sz w:val="22"/>
                  <w:szCs w:val="22"/>
                </w:rPr>
                <w:delText xml:space="preserve">with truck number, invoice number </w:delText>
              </w:r>
            </w:del>
            <w:r>
              <w:rPr>
                <w:rFonts w:asciiTheme="minorHAnsi" w:eastAsia="Calibri" w:hAnsiTheme="minorHAnsi" w:cstheme="minorHAnsi"/>
                <w:sz w:val="22"/>
                <w:szCs w:val="22"/>
              </w:rPr>
              <w:t>to confirm that delivery has been done.</w:t>
            </w:r>
            <w:ins w:id="94" w:author="Administrator" w:date="2019-01-30T15:30:00Z">
              <w:r w:rsidR="00AD1A0E">
                <w:rPr>
                  <w:rFonts w:asciiTheme="minorHAnsi" w:eastAsia="Calibri" w:hAnsiTheme="minorHAnsi" w:cstheme="minorHAnsi"/>
                  <w:sz w:val="22"/>
                  <w:szCs w:val="22"/>
                </w:rPr>
                <w:t xml:space="preserve"> SIM </w:t>
              </w:r>
              <w:r w:rsidR="00AD1A0E">
                <w:rPr>
                  <w:rFonts w:asciiTheme="minorHAnsi" w:eastAsia="Calibri" w:hAnsiTheme="minorHAnsi" w:cstheme="minorHAnsi"/>
                  <w:sz w:val="22"/>
                  <w:szCs w:val="22"/>
                </w:rPr>
                <w:lastRenderedPageBreak/>
                <w:t>no. to be used by Intelli to get geo-code</w:t>
              </w:r>
            </w:ins>
          </w:p>
        </w:tc>
        <w:tc>
          <w:tcPr>
            <w:tcW w:w="3608" w:type="dxa"/>
            <w:vAlign w:val="center"/>
          </w:tcPr>
          <w:p w:rsidR="004A49CB" w:rsidRDefault="005E3615" w:rsidP="00F60B39">
            <w:pPr>
              <w:spacing w:after="200" w:line="276" w:lineRule="auto"/>
              <w:jc w:val="both"/>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lastRenderedPageBreak/>
              <w:t xml:space="preserve">Predefined format – but robust at backend. </w:t>
            </w:r>
          </w:p>
          <w:p w:rsidR="00584587" w:rsidDel="00584587" w:rsidRDefault="005E3615" w:rsidP="00F60B39">
            <w:pPr>
              <w:spacing w:after="200" w:line="276" w:lineRule="auto"/>
              <w:jc w:val="both"/>
              <w:cnfStyle w:val="000000010000"/>
              <w:rPr>
                <w:del w:id="95" w:author="ipssi-Dev" w:date="2019-02-01T18:57:00Z"/>
                <w:rFonts w:asciiTheme="minorHAnsi" w:eastAsia="Calibri" w:hAnsiTheme="minorHAnsi" w:cstheme="minorHAnsi"/>
                <w:sz w:val="22"/>
                <w:szCs w:val="22"/>
              </w:rPr>
            </w:pPr>
            <w:r>
              <w:rPr>
                <w:rFonts w:asciiTheme="minorHAnsi" w:eastAsia="Calibri" w:hAnsiTheme="minorHAnsi" w:cstheme="minorHAnsi"/>
                <w:sz w:val="22"/>
                <w:szCs w:val="22"/>
              </w:rPr>
              <w:t xml:space="preserve">[TBC] </w:t>
            </w:r>
            <w:commentRangeStart w:id="96"/>
            <w:r>
              <w:rPr>
                <w:rFonts w:asciiTheme="minorHAnsi" w:eastAsia="Calibri" w:hAnsiTheme="minorHAnsi" w:cstheme="minorHAnsi"/>
                <w:sz w:val="22"/>
                <w:szCs w:val="22"/>
              </w:rPr>
              <w:t xml:space="preserve">LTL will require invoice number </w:t>
            </w:r>
            <w:commentRangeEnd w:id="96"/>
            <w:r w:rsidR="008D7360">
              <w:rPr>
                <w:rStyle w:val="CommentReference"/>
              </w:rPr>
              <w:commentReference w:id="96"/>
            </w:r>
          </w:p>
          <w:p w:rsidR="005E3615" w:rsidRDefault="005E3615" w:rsidP="00584587">
            <w:pPr>
              <w:spacing w:after="200" w:line="276" w:lineRule="auto"/>
              <w:jc w:val="both"/>
              <w:cnfStyle w:val="000000010000"/>
              <w:rPr>
                <w:rFonts w:asciiTheme="minorHAnsi" w:eastAsia="Calibri" w:hAnsiTheme="minorHAnsi" w:cstheme="minorHAnsi"/>
                <w:sz w:val="22"/>
                <w:szCs w:val="22"/>
              </w:rPr>
            </w:pPr>
          </w:p>
        </w:tc>
      </w:tr>
      <w:tr w:rsidR="00C400C0" w:rsidTr="00015CE0">
        <w:trPr>
          <w:cnfStyle w:val="000000100000"/>
        </w:trPr>
        <w:tc>
          <w:tcPr>
            <w:cnfStyle w:val="001000000000"/>
            <w:tcW w:w="643" w:type="dxa"/>
          </w:tcPr>
          <w:p w:rsidR="00C400C0" w:rsidRDefault="005E3615"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5</w:t>
            </w:r>
          </w:p>
        </w:tc>
        <w:tc>
          <w:tcPr>
            <w:tcW w:w="1290" w:type="dxa"/>
            <w:vAlign w:val="center"/>
          </w:tcPr>
          <w:p w:rsidR="00C400C0" w:rsidRDefault="005E3615" w:rsidP="00F60B39">
            <w:pPr>
              <w:spacing w:after="200" w:line="276" w:lineRule="auto"/>
              <w:jc w:val="center"/>
              <w:cnfStyle w:val="000000100000"/>
              <w:rPr>
                <w:rFonts w:asciiTheme="minorHAnsi" w:eastAsia="Calibri" w:hAnsiTheme="minorHAnsi" w:cstheme="minorHAnsi"/>
                <w:sz w:val="22"/>
                <w:szCs w:val="22"/>
              </w:rPr>
            </w:pPr>
            <w:del w:id="97" w:author="Administrator" w:date="2019-01-30T15:36:00Z">
              <w:r w:rsidDel="008D7360">
                <w:rPr>
                  <w:rFonts w:asciiTheme="minorHAnsi" w:eastAsia="Calibri" w:hAnsiTheme="minorHAnsi" w:cstheme="minorHAnsi"/>
                  <w:sz w:val="22"/>
                  <w:szCs w:val="22"/>
                </w:rPr>
                <w:delText>Customer Field rep</w:delText>
              </w:r>
            </w:del>
          </w:p>
        </w:tc>
        <w:tc>
          <w:tcPr>
            <w:tcW w:w="3945" w:type="dxa"/>
            <w:vAlign w:val="center"/>
          </w:tcPr>
          <w:p w:rsidR="00C400C0" w:rsidRDefault="005E3615" w:rsidP="00F60B39">
            <w:pPr>
              <w:spacing w:after="200" w:line="276" w:lineRule="auto"/>
              <w:jc w:val="both"/>
              <w:cnfStyle w:val="000000100000"/>
              <w:rPr>
                <w:rFonts w:asciiTheme="minorHAnsi" w:eastAsia="Calibri" w:hAnsiTheme="minorHAnsi" w:cstheme="minorHAnsi"/>
                <w:sz w:val="22"/>
                <w:szCs w:val="22"/>
              </w:rPr>
            </w:pPr>
            <w:del w:id="98" w:author="Administrator" w:date="2019-01-30T15:36:00Z">
              <w:r w:rsidDel="008D7360">
                <w:rPr>
                  <w:rFonts w:asciiTheme="minorHAnsi" w:eastAsia="Calibri" w:hAnsiTheme="minorHAnsi" w:cstheme="minorHAnsi"/>
                  <w:sz w:val="22"/>
                  <w:szCs w:val="22"/>
                </w:rPr>
                <w:delText>Receive material and sign LR</w:delText>
              </w:r>
            </w:del>
          </w:p>
        </w:tc>
        <w:tc>
          <w:tcPr>
            <w:tcW w:w="3608" w:type="dxa"/>
            <w:vAlign w:val="center"/>
          </w:tcPr>
          <w:p w:rsidR="007F22F7" w:rsidRDefault="00901B70">
            <w:pPr>
              <w:pStyle w:val="ListParagraph"/>
              <w:numPr>
                <w:ilvl w:val="0"/>
                <w:numId w:val="14"/>
              </w:numPr>
              <w:jc w:val="both"/>
              <w:cnfStyle w:val="000000100000"/>
              <w:rPr>
                <w:del w:id="99" w:author="Administrator" w:date="2019-01-30T15:35:00Z"/>
                <w:rFonts w:asciiTheme="minorHAnsi" w:hAnsiTheme="minorHAnsi" w:cstheme="minorHAnsi"/>
                <w:rPrChange w:id="100" w:author="Administrator" w:date="2019-01-30T15:35:00Z">
                  <w:rPr>
                    <w:del w:id="101" w:author="Administrator" w:date="2019-01-30T15:35:00Z"/>
                    <w:rFonts w:eastAsia="Calibri"/>
                  </w:rPr>
                </w:rPrChange>
              </w:rPr>
              <w:pPrChange w:id="102" w:author="Administrator" w:date="2019-01-30T15:35:00Z">
                <w:pPr>
                  <w:spacing w:after="200" w:line="276" w:lineRule="auto"/>
                  <w:jc w:val="both"/>
                  <w:cnfStyle w:val="000000100000"/>
                </w:pPr>
              </w:pPrChange>
            </w:pPr>
            <w:del w:id="103" w:author="Administrator" w:date="2019-01-30T15:36:00Z">
              <w:r w:rsidDel="008D7360">
                <w:rPr>
                  <w:rFonts w:asciiTheme="minorHAnsi" w:hAnsiTheme="minorHAnsi" w:cstheme="minorHAnsi"/>
                </w:rPr>
                <w:delText>[TB</w:delText>
              </w:r>
              <w:r w:rsidR="00015CE0" w:rsidDel="008D7360">
                <w:rPr>
                  <w:rFonts w:asciiTheme="minorHAnsi" w:hAnsiTheme="minorHAnsi" w:cstheme="minorHAnsi"/>
                </w:rPr>
                <w:delText>C</w:delText>
              </w:r>
              <w:r w:rsidDel="008D7360">
                <w:rPr>
                  <w:rFonts w:asciiTheme="minorHAnsi" w:hAnsiTheme="minorHAnsi" w:cstheme="minorHAnsi"/>
                </w:rPr>
                <w:delText>] Is stamp mandatory</w:delText>
              </w:r>
            </w:del>
            <w:del w:id="104" w:author="Administrator" w:date="2019-01-30T15:35:00Z">
              <w:r w:rsidDel="008D7360">
                <w:rPr>
                  <w:rFonts w:asciiTheme="minorHAnsi" w:hAnsiTheme="minorHAnsi" w:cstheme="minorHAnsi"/>
                </w:rPr>
                <w:delText xml:space="preserve"> </w:delText>
              </w:r>
            </w:del>
            <w:del w:id="105" w:author="Administrator" w:date="2019-01-30T15:36:00Z">
              <w:r w:rsidDel="008D7360">
                <w:rPr>
                  <w:rFonts w:asciiTheme="minorHAnsi" w:hAnsiTheme="minorHAnsi" w:cstheme="minorHAnsi"/>
                </w:rPr>
                <w:delText>? Or will sign with suffice.</w:delText>
              </w:r>
            </w:del>
            <w:ins w:id="106" w:author="Administrator" w:date="2019-01-30T15:35:00Z">
              <w:r w:rsidR="008D7360">
                <w:rPr>
                  <w:rFonts w:asciiTheme="minorHAnsi" w:hAnsiTheme="minorHAnsi" w:cstheme="minorHAnsi"/>
                </w:rPr>
                <w:t>We are not giving app to customers; Not required</w:t>
              </w:r>
            </w:ins>
          </w:p>
          <w:p w:rsidR="007F22F7" w:rsidRDefault="007F22F7">
            <w:pPr>
              <w:pStyle w:val="ListParagraph"/>
              <w:numPr>
                <w:ilvl w:val="0"/>
                <w:numId w:val="14"/>
              </w:numPr>
              <w:jc w:val="both"/>
              <w:cnfStyle w:val="000000100000"/>
              <w:rPr>
                <w:rFonts w:asciiTheme="minorHAnsi" w:hAnsiTheme="minorHAnsi" w:cstheme="minorHAnsi"/>
              </w:rPr>
              <w:pPrChange w:id="107" w:author="Administrator" w:date="2019-01-30T15:35:00Z">
                <w:pPr>
                  <w:spacing w:after="200" w:line="276" w:lineRule="auto"/>
                  <w:jc w:val="both"/>
                  <w:cnfStyle w:val="000000100000"/>
                </w:pPr>
              </w:pPrChange>
            </w:pPr>
          </w:p>
        </w:tc>
      </w:tr>
      <w:tr w:rsidR="00C400C0" w:rsidTr="00015CE0">
        <w:trPr>
          <w:cnfStyle w:val="000000010000"/>
        </w:trPr>
        <w:tc>
          <w:tcPr>
            <w:cnfStyle w:val="001000000000"/>
            <w:tcW w:w="643" w:type="dxa"/>
          </w:tcPr>
          <w:p w:rsidR="00C400C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6</w:t>
            </w:r>
          </w:p>
        </w:tc>
        <w:tc>
          <w:tcPr>
            <w:tcW w:w="1290" w:type="dxa"/>
            <w:vAlign w:val="center"/>
          </w:tcPr>
          <w:p w:rsidR="00C400C0" w:rsidRDefault="004A49CB" w:rsidP="00F60B39">
            <w:pPr>
              <w:spacing w:after="200" w:line="276" w:lineRule="auto"/>
              <w:jc w:val="center"/>
              <w:cnfStyle w:val="000000010000"/>
              <w:rPr>
                <w:rFonts w:asciiTheme="minorHAnsi" w:eastAsia="Calibri" w:hAnsiTheme="minorHAnsi" w:cstheme="minorHAnsi"/>
                <w:sz w:val="22"/>
                <w:szCs w:val="22"/>
              </w:rPr>
            </w:pPr>
            <w:del w:id="108" w:author="Administrator" w:date="2019-01-30T15:37:00Z">
              <w:r w:rsidDel="008D7360">
                <w:rPr>
                  <w:rFonts w:asciiTheme="minorHAnsi" w:eastAsia="Calibri" w:hAnsiTheme="minorHAnsi" w:cstheme="minorHAnsi"/>
                  <w:sz w:val="22"/>
                  <w:szCs w:val="22"/>
                </w:rPr>
                <w:delText>Customer Field rep</w:delText>
              </w:r>
              <w:r w:rsidR="00015CE0" w:rsidDel="008D7360">
                <w:rPr>
                  <w:rFonts w:asciiTheme="minorHAnsi" w:eastAsia="Calibri" w:hAnsiTheme="minorHAnsi" w:cstheme="minorHAnsi"/>
                  <w:sz w:val="22"/>
                  <w:szCs w:val="22"/>
                </w:rPr>
                <w:delText xml:space="preserve"> [Depot/One Off]</w:delText>
              </w:r>
            </w:del>
          </w:p>
        </w:tc>
        <w:tc>
          <w:tcPr>
            <w:tcW w:w="3945" w:type="dxa"/>
            <w:vAlign w:val="center"/>
          </w:tcPr>
          <w:p w:rsidR="00C400C0" w:rsidRDefault="005E3615" w:rsidP="00F60B39">
            <w:pPr>
              <w:spacing w:after="200" w:line="276" w:lineRule="auto"/>
              <w:jc w:val="both"/>
              <w:cnfStyle w:val="000000010000"/>
              <w:rPr>
                <w:rFonts w:asciiTheme="minorHAnsi" w:eastAsia="Calibri" w:hAnsiTheme="minorHAnsi" w:cstheme="minorHAnsi"/>
                <w:sz w:val="22"/>
                <w:szCs w:val="22"/>
              </w:rPr>
            </w:pPr>
            <w:del w:id="109" w:author="Administrator" w:date="2019-01-30T15:37:00Z">
              <w:r w:rsidDel="008D7360">
                <w:rPr>
                  <w:rFonts w:asciiTheme="minorHAnsi" w:eastAsia="Calibri" w:hAnsiTheme="minorHAnsi" w:cstheme="minorHAnsi"/>
                  <w:sz w:val="22"/>
                  <w:szCs w:val="22"/>
                </w:rPr>
                <w:delText>Upload LR/confirmation from their mobile App at the time of receipt</w:delText>
              </w:r>
              <w:r w:rsidR="00F7143F" w:rsidDel="008D7360">
                <w:rPr>
                  <w:rFonts w:asciiTheme="minorHAnsi" w:eastAsia="Calibri" w:hAnsiTheme="minorHAnsi" w:cstheme="minorHAnsi"/>
                  <w:sz w:val="22"/>
                  <w:szCs w:val="22"/>
                </w:rPr>
                <w:delText xml:space="preserve"> of material on behalf of driver</w:delText>
              </w:r>
            </w:del>
          </w:p>
        </w:tc>
        <w:tc>
          <w:tcPr>
            <w:tcW w:w="3608" w:type="dxa"/>
            <w:vAlign w:val="center"/>
          </w:tcPr>
          <w:p w:rsidR="00C400C0" w:rsidDel="008D7360" w:rsidRDefault="005E3615" w:rsidP="00F60B39">
            <w:pPr>
              <w:spacing w:after="200" w:line="276" w:lineRule="auto"/>
              <w:jc w:val="both"/>
              <w:cnfStyle w:val="000000010000"/>
              <w:rPr>
                <w:del w:id="110" w:author="Administrator" w:date="2019-01-30T15:37:00Z"/>
                <w:rFonts w:asciiTheme="minorHAnsi" w:eastAsia="Calibri" w:hAnsiTheme="minorHAnsi" w:cstheme="minorHAnsi"/>
                <w:sz w:val="22"/>
                <w:szCs w:val="22"/>
              </w:rPr>
            </w:pPr>
            <w:del w:id="111" w:author="Administrator" w:date="2019-01-30T15:37:00Z">
              <w:r w:rsidDel="008D7360">
                <w:rPr>
                  <w:rFonts w:asciiTheme="minorHAnsi" w:eastAsia="Calibri" w:hAnsiTheme="minorHAnsi" w:cstheme="minorHAnsi"/>
                  <w:sz w:val="22"/>
                  <w:szCs w:val="22"/>
                </w:rPr>
                <w:delText xml:space="preserve">Downloadable from anywhere. </w:delText>
              </w:r>
            </w:del>
          </w:p>
          <w:p w:rsidR="005E3615" w:rsidDel="008D7360" w:rsidRDefault="005E3615" w:rsidP="008D7360">
            <w:pPr>
              <w:spacing w:after="200" w:line="276" w:lineRule="auto"/>
              <w:jc w:val="both"/>
              <w:cnfStyle w:val="000000010000"/>
              <w:rPr>
                <w:del w:id="112" w:author="Administrator" w:date="2019-01-30T15:37:00Z"/>
                <w:rFonts w:asciiTheme="minorHAnsi" w:eastAsia="Calibri" w:hAnsiTheme="minorHAnsi" w:cstheme="minorHAnsi"/>
                <w:sz w:val="22"/>
                <w:szCs w:val="22"/>
              </w:rPr>
            </w:pPr>
            <w:del w:id="113" w:author="Administrator" w:date="2019-01-30T15:37:00Z">
              <w:r w:rsidDel="008D7360">
                <w:rPr>
                  <w:rFonts w:asciiTheme="minorHAnsi" w:eastAsia="Calibri" w:hAnsiTheme="minorHAnsi" w:cstheme="minorHAnsi"/>
                  <w:sz w:val="22"/>
                  <w:szCs w:val="22"/>
                </w:rPr>
                <w:delText>[TBC] if possible a small blurb in OCL invoice with instructions</w:delText>
              </w:r>
            </w:del>
          </w:p>
          <w:p w:rsidR="007F22F7" w:rsidRDefault="00901B70">
            <w:pPr>
              <w:spacing w:after="200" w:line="276" w:lineRule="auto"/>
              <w:jc w:val="both"/>
              <w:cnfStyle w:val="000000010000"/>
              <w:rPr>
                <w:rFonts w:asciiTheme="minorHAnsi" w:eastAsia="Calibri" w:hAnsiTheme="minorHAnsi" w:cstheme="minorHAnsi"/>
                <w:sz w:val="22"/>
                <w:szCs w:val="22"/>
              </w:rPr>
            </w:pPr>
            <w:del w:id="114" w:author="Administrator" w:date="2019-01-30T15:37:00Z">
              <w:r w:rsidDel="008D7360">
                <w:rPr>
                  <w:rFonts w:asciiTheme="minorHAnsi" w:eastAsia="Calibri" w:hAnsiTheme="minorHAnsi" w:cstheme="minorHAnsi"/>
                  <w:sz w:val="22"/>
                  <w:szCs w:val="22"/>
                </w:rPr>
                <w:delText>OTP Confirmation against each delivery? {TBC] . If the mobile no. through with ePoD is coming is different from the one registered</w:delText>
              </w:r>
            </w:del>
            <w:ins w:id="115" w:author="Administrator" w:date="2019-01-30T15:36:00Z">
              <w:r w:rsidR="008D7360">
                <w:rPr>
                  <w:rFonts w:asciiTheme="minorHAnsi" w:hAnsiTheme="minorHAnsi" w:cstheme="minorHAnsi"/>
                </w:rPr>
                <w:t>We are not giving app to customers; Not required</w:t>
              </w:r>
            </w:ins>
          </w:p>
        </w:tc>
      </w:tr>
      <w:tr w:rsidR="00F7143F" w:rsidTr="00015CE0">
        <w:trPr>
          <w:cnfStyle w:val="000000100000"/>
        </w:trPr>
        <w:tc>
          <w:tcPr>
            <w:cnfStyle w:val="001000000000"/>
            <w:tcW w:w="643" w:type="dxa"/>
          </w:tcPr>
          <w:p w:rsidR="00F7143F"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7</w:t>
            </w:r>
          </w:p>
        </w:tc>
        <w:tc>
          <w:tcPr>
            <w:tcW w:w="1290" w:type="dxa"/>
            <w:vAlign w:val="center"/>
          </w:tcPr>
          <w:p w:rsidR="00F7143F" w:rsidRDefault="00F7143F" w:rsidP="00F60B39">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Customer Auth Rep</w:t>
            </w:r>
          </w:p>
        </w:tc>
        <w:tc>
          <w:tcPr>
            <w:tcW w:w="3945" w:type="dxa"/>
            <w:vAlign w:val="center"/>
          </w:tcPr>
          <w:p w:rsidR="00F7143F" w:rsidRDefault="00015CE0" w:rsidP="00F60B39">
            <w:pPr>
              <w:spacing w:after="200" w:line="276" w:lineRule="auto"/>
              <w:jc w:val="both"/>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Send SMS with link to goto e-PoD confirmation by Transporter</w:t>
            </w:r>
            <w:r>
              <w:rPr>
                <w:rFonts w:asciiTheme="minorHAnsi" w:eastAsia="Calibri" w:hAnsiTheme="minorHAnsi" w:cstheme="minorHAnsi"/>
                <w:sz w:val="22"/>
                <w:szCs w:val="22"/>
              </w:rPr>
              <w:br/>
            </w:r>
            <w:r>
              <w:rPr>
                <w:rFonts w:asciiTheme="minorHAnsi" w:eastAsia="Calibri" w:hAnsiTheme="minorHAnsi" w:cstheme="minorHAnsi"/>
                <w:sz w:val="22"/>
                <w:szCs w:val="22"/>
              </w:rPr>
              <w:br/>
              <w:t>Send Email with LR pictures</w:t>
            </w:r>
            <w:ins w:id="116" w:author="Administrator" w:date="2019-01-30T15:40:00Z">
              <w:r w:rsidR="008D7360">
                <w:rPr>
                  <w:rFonts w:asciiTheme="minorHAnsi" w:eastAsia="Calibri" w:hAnsiTheme="minorHAnsi" w:cstheme="minorHAnsi"/>
                  <w:sz w:val="22"/>
                  <w:szCs w:val="22"/>
                </w:rPr>
                <w:t>, Geo-location</w:t>
              </w:r>
            </w:ins>
            <w:r>
              <w:rPr>
                <w:rFonts w:asciiTheme="minorHAnsi" w:eastAsia="Calibri" w:hAnsiTheme="minorHAnsi" w:cstheme="minorHAnsi"/>
                <w:sz w:val="22"/>
                <w:szCs w:val="22"/>
              </w:rPr>
              <w:t xml:space="preserve"> and a link to confirm and accept the request </w:t>
            </w:r>
          </w:p>
        </w:tc>
        <w:tc>
          <w:tcPr>
            <w:tcW w:w="3608" w:type="dxa"/>
            <w:vAlign w:val="center"/>
          </w:tcPr>
          <w:p w:rsidR="00F7143F" w:rsidRPr="005E3615" w:rsidRDefault="00015CE0" w:rsidP="00F60B39">
            <w:pPr>
              <w:jc w:val="both"/>
              <w:cnfStyle w:val="000000100000"/>
              <w:rPr>
                <w:rFonts w:asciiTheme="minorHAnsi" w:hAnsiTheme="minorHAnsi" w:cstheme="minorHAnsi"/>
                <w:sz w:val="22"/>
                <w:szCs w:val="22"/>
              </w:rPr>
            </w:pPr>
            <w:del w:id="117" w:author="Administrator" w:date="2019-01-30T15:39:00Z">
              <w:r w:rsidDel="008D7360">
                <w:rPr>
                  <w:rFonts w:asciiTheme="minorHAnsi" w:hAnsiTheme="minorHAnsi" w:cstheme="minorHAnsi"/>
                  <w:sz w:val="22"/>
                  <w:szCs w:val="22"/>
                </w:rPr>
                <w:delText>One Off buyers will be reluctant to install app.</w:delText>
              </w:r>
              <w:r w:rsidDel="008D7360">
                <w:rPr>
                  <w:rFonts w:asciiTheme="minorHAnsi" w:hAnsiTheme="minorHAnsi" w:cstheme="minorHAnsi"/>
                  <w:sz w:val="22"/>
                  <w:szCs w:val="22"/>
                </w:rPr>
                <w:br/>
              </w:r>
              <w:r w:rsidDel="008D7360">
                <w:rPr>
                  <w:rFonts w:asciiTheme="minorHAnsi" w:hAnsiTheme="minorHAnsi" w:cstheme="minorHAnsi"/>
                  <w:sz w:val="22"/>
                  <w:szCs w:val="22"/>
                </w:rPr>
                <w:br/>
                <w:delText>Simple one link page to confirm the delivery of consignment</w:delText>
              </w:r>
            </w:del>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8</w:t>
            </w:r>
          </w:p>
        </w:tc>
        <w:tc>
          <w:tcPr>
            <w:tcW w:w="1290" w:type="dxa"/>
            <w:vAlign w:val="center"/>
          </w:tcPr>
          <w:p w:rsidR="00015CE0" w:rsidRDefault="00015CE0" w:rsidP="0098246A">
            <w:pPr>
              <w:spacing w:after="200" w:line="276" w:lineRule="auto"/>
              <w:jc w:val="center"/>
              <w:cnfStyle w:val="000000010000"/>
              <w:rPr>
                <w:rFonts w:asciiTheme="minorHAnsi" w:eastAsia="Calibri" w:hAnsiTheme="minorHAnsi" w:cstheme="minorHAnsi"/>
                <w:sz w:val="22"/>
                <w:szCs w:val="22"/>
              </w:rPr>
            </w:pPr>
            <w:del w:id="118" w:author="Administrator" w:date="2019-01-30T15:41:00Z">
              <w:r w:rsidDel="008D7360">
                <w:rPr>
                  <w:rFonts w:asciiTheme="minorHAnsi" w:eastAsia="Calibri" w:hAnsiTheme="minorHAnsi" w:cstheme="minorHAnsi"/>
                  <w:sz w:val="22"/>
                  <w:szCs w:val="22"/>
                </w:rPr>
                <w:delText>Customer Auth Rep</w:delText>
              </w:r>
            </w:del>
          </w:p>
        </w:tc>
        <w:tc>
          <w:tcPr>
            <w:tcW w:w="3945" w:type="dxa"/>
            <w:vAlign w:val="center"/>
          </w:tcPr>
          <w:p w:rsidR="00015CE0" w:rsidRDefault="00015CE0" w:rsidP="0098246A">
            <w:pPr>
              <w:spacing w:after="200" w:line="276" w:lineRule="auto"/>
              <w:jc w:val="both"/>
              <w:cnfStyle w:val="000000010000"/>
              <w:rPr>
                <w:rFonts w:asciiTheme="minorHAnsi" w:eastAsia="Calibri" w:hAnsiTheme="minorHAnsi" w:cstheme="minorHAnsi"/>
                <w:sz w:val="22"/>
                <w:szCs w:val="22"/>
              </w:rPr>
            </w:pPr>
            <w:del w:id="119" w:author="Administrator" w:date="2019-01-30T15:41:00Z">
              <w:r w:rsidDel="008D7360">
                <w:rPr>
                  <w:rFonts w:asciiTheme="minorHAnsi" w:eastAsia="Calibri" w:hAnsiTheme="minorHAnsi" w:cstheme="minorHAnsi"/>
                  <w:sz w:val="22"/>
                  <w:szCs w:val="22"/>
                </w:rPr>
                <w:delText>Download full e-pod App and get Web account</w:delText>
              </w:r>
            </w:del>
          </w:p>
        </w:tc>
        <w:tc>
          <w:tcPr>
            <w:tcW w:w="3608" w:type="dxa"/>
            <w:vAlign w:val="center"/>
          </w:tcPr>
          <w:p w:rsidR="00015CE0" w:rsidRPr="005E3615" w:rsidRDefault="00015CE0" w:rsidP="0098246A">
            <w:pPr>
              <w:jc w:val="both"/>
              <w:cnfStyle w:val="000000010000"/>
              <w:rPr>
                <w:rFonts w:asciiTheme="minorHAnsi" w:hAnsiTheme="minorHAnsi" w:cstheme="minorHAnsi"/>
                <w:sz w:val="22"/>
                <w:szCs w:val="22"/>
              </w:rPr>
            </w:pPr>
            <w:del w:id="120" w:author="Administrator" w:date="2019-01-30T15:41:00Z">
              <w:r w:rsidDel="008D7360">
                <w:rPr>
                  <w:rFonts w:asciiTheme="minorHAnsi" w:hAnsiTheme="minorHAnsi" w:cstheme="minorHAnsi"/>
                  <w:sz w:val="22"/>
                  <w:szCs w:val="22"/>
                </w:rPr>
                <w:delText>Signup to be done by OCL staff (sales rep). Links will be sent to indi</w:delText>
              </w:r>
            </w:del>
          </w:p>
        </w:tc>
      </w:tr>
      <w:tr w:rsidR="00015CE0" w:rsidTr="00015CE0">
        <w:trPr>
          <w:cnfStyle w:val="00000010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9</w:t>
            </w:r>
          </w:p>
        </w:tc>
        <w:tc>
          <w:tcPr>
            <w:tcW w:w="1290" w:type="dxa"/>
            <w:vAlign w:val="center"/>
          </w:tcPr>
          <w:p w:rsidR="00015CE0" w:rsidRDefault="00015CE0" w:rsidP="0098246A">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Customer Auth Rep</w:t>
            </w:r>
            <w:ins w:id="121" w:author="Administrator" w:date="2019-01-30T15:57:00Z">
              <w:r w:rsidR="00AE78AC">
                <w:rPr>
                  <w:rFonts w:asciiTheme="minorHAnsi" w:eastAsia="Calibri" w:hAnsiTheme="minorHAnsi" w:cstheme="minorHAnsi"/>
                  <w:sz w:val="22"/>
                  <w:szCs w:val="22"/>
                </w:rPr>
                <w:t xml:space="preserve"> </w:t>
              </w:r>
            </w:ins>
          </w:p>
        </w:tc>
        <w:tc>
          <w:tcPr>
            <w:tcW w:w="3945" w:type="dxa"/>
            <w:vAlign w:val="center"/>
          </w:tcPr>
          <w:p w:rsidR="00015CE0" w:rsidRDefault="00015CE0" w:rsidP="00F60B39">
            <w:pPr>
              <w:spacing w:after="200" w:line="276" w:lineRule="auto"/>
              <w:jc w:val="both"/>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Receive notification of receipt and/or LR being uploaded. Notification via email, SMS, Android notification</w:t>
            </w:r>
          </w:p>
        </w:tc>
        <w:tc>
          <w:tcPr>
            <w:tcW w:w="3608" w:type="dxa"/>
            <w:vAlign w:val="center"/>
          </w:tcPr>
          <w:p w:rsidR="00A45E25" w:rsidRDefault="00015CE0" w:rsidP="00F60B39">
            <w:pPr>
              <w:jc w:val="both"/>
              <w:cnfStyle w:val="000000100000"/>
              <w:rPr>
                <w:ins w:id="122" w:author="Administrator" w:date="2019-01-30T15:51:00Z"/>
                <w:rFonts w:asciiTheme="minorHAnsi" w:hAnsiTheme="minorHAnsi" w:cstheme="minorHAnsi"/>
                <w:sz w:val="22"/>
                <w:szCs w:val="22"/>
              </w:rPr>
            </w:pPr>
            <w:r>
              <w:rPr>
                <w:rFonts w:asciiTheme="minorHAnsi" w:hAnsiTheme="minorHAnsi" w:cstheme="minorHAnsi"/>
                <w:sz w:val="22"/>
                <w:szCs w:val="22"/>
              </w:rPr>
              <w:t>Generated by system. User can dispute or not take any action</w:t>
            </w:r>
          </w:p>
          <w:p w:rsidR="00A45E25" w:rsidRDefault="00A45E25" w:rsidP="00F60B39">
            <w:pPr>
              <w:jc w:val="both"/>
              <w:cnfStyle w:val="000000100000"/>
              <w:rPr>
                <w:ins w:id="123" w:author="Administrator" w:date="2019-01-30T15:52:00Z"/>
                <w:rFonts w:asciiTheme="minorHAnsi" w:hAnsiTheme="minorHAnsi" w:cstheme="minorHAnsi"/>
                <w:sz w:val="22"/>
                <w:szCs w:val="22"/>
              </w:rPr>
            </w:pPr>
            <w:ins w:id="124" w:author="Administrator" w:date="2019-01-30T15:51:00Z">
              <w:r>
                <w:rPr>
                  <w:rFonts w:asciiTheme="minorHAnsi" w:hAnsiTheme="minorHAnsi" w:cstheme="minorHAnsi"/>
                  <w:sz w:val="22"/>
                  <w:szCs w:val="22"/>
                </w:rPr>
                <w:t>During stabilization of EPOD (</w:t>
              </w:r>
            </w:ins>
            <w:ins w:id="125" w:author="Administrator" w:date="2019-01-30T15:52:00Z">
              <w:r>
                <w:rPr>
                  <w:rFonts w:asciiTheme="minorHAnsi" w:hAnsiTheme="minorHAnsi" w:cstheme="minorHAnsi"/>
                  <w:sz w:val="22"/>
                  <w:szCs w:val="22"/>
                </w:rPr>
                <w:t>3-4months) we can use this method for both trade &amp; non-trade customers</w:t>
              </w:r>
            </w:ins>
          </w:p>
          <w:p w:rsidR="00A45E25" w:rsidRDefault="00A45E25" w:rsidP="00F60B39">
            <w:pPr>
              <w:jc w:val="both"/>
              <w:cnfStyle w:val="000000100000"/>
              <w:rPr>
                <w:ins w:id="126" w:author="Administrator" w:date="2019-01-30T15:52:00Z"/>
                <w:rFonts w:asciiTheme="minorHAnsi" w:hAnsiTheme="minorHAnsi" w:cstheme="minorHAnsi"/>
                <w:sz w:val="22"/>
                <w:szCs w:val="22"/>
              </w:rPr>
            </w:pPr>
          </w:p>
          <w:p w:rsidR="00A45E25" w:rsidRDefault="00A45E25" w:rsidP="00F60B39">
            <w:pPr>
              <w:jc w:val="both"/>
              <w:cnfStyle w:val="000000100000"/>
              <w:rPr>
                <w:ins w:id="127" w:author="Administrator" w:date="2019-01-30T15:54:00Z"/>
                <w:rFonts w:asciiTheme="minorHAnsi" w:hAnsiTheme="minorHAnsi" w:cstheme="minorHAnsi"/>
                <w:sz w:val="22"/>
                <w:szCs w:val="22"/>
              </w:rPr>
            </w:pPr>
            <w:ins w:id="128" w:author="Administrator" w:date="2019-01-30T15:52:00Z">
              <w:r>
                <w:rPr>
                  <w:rFonts w:asciiTheme="minorHAnsi" w:hAnsiTheme="minorHAnsi" w:cstheme="minorHAnsi"/>
                  <w:sz w:val="22"/>
                  <w:szCs w:val="22"/>
                </w:rPr>
                <w:t>Post that integration with dealer portal to be done</w:t>
              </w:r>
            </w:ins>
          </w:p>
          <w:p w:rsidR="00AE78AC" w:rsidRDefault="00AE78AC" w:rsidP="00F60B39">
            <w:pPr>
              <w:jc w:val="both"/>
              <w:cnfStyle w:val="000000100000"/>
              <w:rPr>
                <w:ins w:id="129" w:author="Administrator" w:date="2019-01-30T15:54:00Z"/>
                <w:rFonts w:asciiTheme="minorHAnsi" w:hAnsiTheme="minorHAnsi" w:cstheme="minorHAnsi"/>
                <w:sz w:val="22"/>
                <w:szCs w:val="22"/>
              </w:rPr>
            </w:pPr>
          </w:p>
          <w:p w:rsidR="00AE78AC" w:rsidRDefault="00AE78AC" w:rsidP="00F60B39">
            <w:pPr>
              <w:jc w:val="both"/>
              <w:cnfStyle w:val="000000100000"/>
              <w:rPr>
                <w:ins w:id="130" w:author="Administrator" w:date="2019-01-30T15:54:00Z"/>
                <w:rFonts w:asciiTheme="minorHAnsi" w:hAnsiTheme="minorHAnsi" w:cstheme="minorHAnsi"/>
                <w:sz w:val="22"/>
                <w:szCs w:val="22"/>
              </w:rPr>
            </w:pPr>
            <w:ins w:id="131" w:author="Administrator" w:date="2019-01-30T15:54:00Z">
              <w:r>
                <w:rPr>
                  <w:rFonts w:asciiTheme="minorHAnsi" w:hAnsiTheme="minorHAnsi" w:cstheme="minorHAnsi"/>
                  <w:sz w:val="22"/>
                  <w:szCs w:val="22"/>
                </w:rPr>
                <w:t>Points to note:</w:t>
              </w:r>
            </w:ins>
          </w:p>
          <w:p w:rsidR="007F22F7" w:rsidRDefault="00AE78AC">
            <w:pPr>
              <w:pStyle w:val="ListParagraph"/>
              <w:numPr>
                <w:ilvl w:val="0"/>
                <w:numId w:val="15"/>
              </w:numPr>
              <w:jc w:val="both"/>
              <w:cnfStyle w:val="000000100000"/>
              <w:rPr>
                <w:ins w:id="132" w:author="Administrator" w:date="2019-01-30T15:55:00Z"/>
                <w:rFonts w:asciiTheme="minorHAnsi" w:hAnsiTheme="minorHAnsi" w:cstheme="minorHAnsi"/>
              </w:rPr>
              <w:pPrChange w:id="133" w:author="Administrator" w:date="2019-01-30T15:55:00Z">
                <w:pPr>
                  <w:jc w:val="both"/>
                  <w:cnfStyle w:val="000000100000"/>
                </w:pPr>
              </w:pPrChange>
            </w:pPr>
            <w:ins w:id="134" w:author="Administrator" w:date="2019-01-30T15:55:00Z">
              <w:r>
                <w:rPr>
                  <w:rFonts w:asciiTheme="minorHAnsi" w:hAnsiTheme="minorHAnsi" w:cstheme="minorHAnsi"/>
                </w:rPr>
                <w:t>1 SMS to confirm the delivery</w:t>
              </w:r>
            </w:ins>
          </w:p>
          <w:p w:rsidR="007F22F7" w:rsidRDefault="00AE78AC">
            <w:pPr>
              <w:pStyle w:val="ListParagraph"/>
              <w:numPr>
                <w:ilvl w:val="0"/>
                <w:numId w:val="15"/>
              </w:numPr>
              <w:jc w:val="both"/>
              <w:cnfStyle w:val="000000100000"/>
              <w:rPr>
                <w:ins w:id="135" w:author="Administrator" w:date="2019-01-30T15:55:00Z"/>
                <w:rFonts w:asciiTheme="minorHAnsi" w:hAnsiTheme="minorHAnsi" w:cstheme="minorHAnsi"/>
              </w:rPr>
              <w:pPrChange w:id="136" w:author="Administrator" w:date="2019-01-30T15:55:00Z">
                <w:pPr>
                  <w:jc w:val="both"/>
                  <w:cnfStyle w:val="000000100000"/>
                </w:pPr>
              </w:pPrChange>
            </w:pPr>
            <w:ins w:id="137" w:author="Administrator" w:date="2019-01-30T15:55:00Z">
              <w:r>
                <w:rPr>
                  <w:rFonts w:asciiTheme="minorHAnsi" w:hAnsiTheme="minorHAnsi" w:cstheme="minorHAnsi"/>
                </w:rPr>
                <w:t>If req. 2</w:t>
              </w:r>
              <w:r w:rsidR="00C14BA8" w:rsidRPr="00C14BA8">
                <w:rPr>
                  <w:rFonts w:asciiTheme="minorHAnsi" w:hAnsiTheme="minorHAnsi" w:cstheme="minorHAnsi"/>
                  <w:vertAlign w:val="superscript"/>
                  <w:rPrChange w:id="138" w:author="Administrator" w:date="2019-01-30T15:55:00Z">
                    <w:rPr>
                      <w:rFonts w:asciiTheme="minorHAnsi" w:hAnsiTheme="minorHAnsi" w:cstheme="minorHAnsi"/>
                    </w:rPr>
                  </w:rPrChange>
                </w:rPr>
                <w:t>nd</w:t>
              </w:r>
              <w:r>
                <w:rPr>
                  <w:rFonts w:asciiTheme="minorHAnsi" w:hAnsiTheme="minorHAnsi" w:cstheme="minorHAnsi"/>
                </w:rPr>
                <w:t xml:space="preserve"> SMS to inform customer that LR has been uploaded with weblink of LR</w:t>
              </w:r>
            </w:ins>
          </w:p>
          <w:p w:rsidR="007F22F7" w:rsidRDefault="00AE78AC">
            <w:pPr>
              <w:pStyle w:val="ListParagraph"/>
              <w:numPr>
                <w:ilvl w:val="0"/>
                <w:numId w:val="15"/>
              </w:numPr>
              <w:jc w:val="both"/>
              <w:cnfStyle w:val="000000100000"/>
              <w:rPr>
                <w:ins w:id="139" w:author="Administrator" w:date="2019-01-30T15:56:00Z"/>
                <w:rFonts w:asciiTheme="minorHAnsi" w:hAnsiTheme="minorHAnsi" w:cstheme="minorHAnsi"/>
              </w:rPr>
              <w:pPrChange w:id="140" w:author="Administrator" w:date="2019-01-30T15:55:00Z">
                <w:pPr>
                  <w:jc w:val="both"/>
                  <w:cnfStyle w:val="000000100000"/>
                </w:pPr>
              </w:pPrChange>
            </w:pPr>
            <w:ins w:id="141" w:author="Administrator" w:date="2019-01-30T15:56:00Z">
              <w:r>
                <w:rPr>
                  <w:rFonts w:asciiTheme="minorHAnsi" w:hAnsiTheme="minorHAnsi" w:cstheme="minorHAnsi"/>
                </w:rPr>
                <w:t xml:space="preserve">Or Mail with LR triggered to customer. He should acknowledge in mail &amp; ve can </w:t>
              </w:r>
              <w:r>
                <w:rPr>
                  <w:rFonts w:asciiTheme="minorHAnsi" w:hAnsiTheme="minorHAnsi" w:cstheme="minorHAnsi"/>
                </w:rPr>
                <w:lastRenderedPageBreak/>
                <w:t>verify his mail ID</w:t>
              </w:r>
            </w:ins>
          </w:p>
          <w:p w:rsidR="007F22F7" w:rsidRDefault="00AE78AC">
            <w:pPr>
              <w:pStyle w:val="ListParagraph"/>
              <w:numPr>
                <w:ilvl w:val="0"/>
                <w:numId w:val="15"/>
              </w:numPr>
              <w:jc w:val="both"/>
              <w:cnfStyle w:val="000000100000"/>
              <w:rPr>
                <w:ins w:id="142" w:author="Administrator" w:date="2019-01-30T15:56:00Z"/>
                <w:rFonts w:asciiTheme="minorHAnsi" w:hAnsiTheme="minorHAnsi" w:cstheme="minorHAnsi"/>
              </w:rPr>
              <w:pPrChange w:id="143" w:author="Administrator" w:date="2019-01-30T15:55:00Z">
                <w:pPr>
                  <w:jc w:val="both"/>
                  <w:cnfStyle w:val="000000100000"/>
                </w:pPr>
              </w:pPrChange>
            </w:pPr>
            <w:ins w:id="144" w:author="Administrator" w:date="2019-01-30T15:56:00Z">
              <w:r>
                <w:rPr>
                  <w:rFonts w:asciiTheme="minorHAnsi" w:hAnsiTheme="minorHAnsi" w:cstheme="minorHAnsi"/>
                </w:rPr>
                <w:t>Option to transporter to re-send SMS/Mail to customer (couple of times)</w:t>
              </w:r>
            </w:ins>
          </w:p>
          <w:p w:rsidR="007F22F7" w:rsidRDefault="00AE78AC">
            <w:pPr>
              <w:pStyle w:val="ListParagraph"/>
              <w:numPr>
                <w:ilvl w:val="0"/>
                <w:numId w:val="15"/>
              </w:numPr>
              <w:jc w:val="both"/>
              <w:cnfStyle w:val="000000100000"/>
              <w:rPr>
                <w:ins w:id="145" w:author="ipssi-Dev" w:date="2019-02-01T18:39:00Z"/>
                <w:rFonts w:asciiTheme="minorHAnsi" w:hAnsiTheme="minorHAnsi" w:cstheme="minorHAnsi"/>
                <w:color w:val="FF0000"/>
              </w:rPr>
              <w:pPrChange w:id="146" w:author="Administrator" w:date="2019-01-30T15:55:00Z">
                <w:pPr>
                  <w:jc w:val="both"/>
                  <w:cnfStyle w:val="000000100000"/>
                </w:pPr>
              </w:pPrChange>
            </w:pPr>
            <w:ins w:id="147" w:author="Administrator" w:date="2019-01-30T15:56:00Z">
              <w:r w:rsidRPr="007F22F7">
                <w:rPr>
                  <w:rFonts w:asciiTheme="minorHAnsi" w:hAnsiTheme="minorHAnsi" w:cstheme="minorHAnsi"/>
                  <w:color w:val="FF0000"/>
                  <w:rPrChange w:id="148" w:author="ipssi-Dev" w:date="2019-02-01T15:10:00Z">
                    <w:rPr>
                      <w:rFonts w:asciiTheme="minorHAnsi" w:hAnsiTheme="minorHAnsi" w:cstheme="minorHAnsi"/>
                    </w:rPr>
                  </w:rPrChange>
                </w:rPr>
                <w:t xml:space="preserve">Devendra to come back on is there any </w:t>
              </w:r>
            </w:ins>
            <w:ins w:id="149" w:author="Administrator" w:date="2019-01-30T15:57:00Z">
              <w:r w:rsidRPr="007F22F7">
                <w:rPr>
                  <w:rFonts w:asciiTheme="minorHAnsi" w:hAnsiTheme="minorHAnsi" w:cstheme="minorHAnsi"/>
                  <w:color w:val="FF0000"/>
                  <w:rPrChange w:id="150" w:author="ipssi-Dev" w:date="2019-02-01T15:10:00Z">
                    <w:rPr>
                      <w:rFonts w:asciiTheme="minorHAnsi" w:hAnsiTheme="minorHAnsi" w:cstheme="minorHAnsi"/>
                    </w:rPr>
                  </w:rPrChange>
                </w:rPr>
                <w:t>provision</w:t>
              </w:r>
            </w:ins>
            <w:ins w:id="151" w:author="Administrator" w:date="2019-01-30T15:56:00Z">
              <w:r w:rsidRPr="007F22F7">
                <w:rPr>
                  <w:rFonts w:asciiTheme="minorHAnsi" w:hAnsiTheme="minorHAnsi" w:cstheme="minorHAnsi"/>
                  <w:color w:val="FF0000"/>
                  <w:rPrChange w:id="152" w:author="ipssi-Dev" w:date="2019-02-01T15:10:00Z">
                    <w:rPr>
                      <w:rFonts w:asciiTheme="minorHAnsi" w:hAnsiTheme="minorHAnsi" w:cstheme="minorHAnsi"/>
                    </w:rPr>
                  </w:rPrChange>
                </w:rPr>
                <w:t xml:space="preserve"> to use SIM for confirming customer</w:t>
              </w:r>
            </w:ins>
          </w:p>
          <w:p w:rsidR="00494817" w:rsidRPr="007F22F7" w:rsidRDefault="00494817" w:rsidP="00494817">
            <w:pPr>
              <w:pStyle w:val="ListParagraph"/>
              <w:jc w:val="both"/>
              <w:cnfStyle w:val="000000100000"/>
              <w:rPr>
                <w:ins w:id="153" w:author="Administrator" w:date="2019-01-30T15:57:00Z"/>
                <w:rFonts w:asciiTheme="minorHAnsi" w:hAnsiTheme="minorHAnsi" w:cstheme="minorHAnsi"/>
                <w:color w:val="FF0000"/>
                <w:rPrChange w:id="154" w:author="ipssi-Dev" w:date="2019-02-01T15:10:00Z">
                  <w:rPr>
                    <w:ins w:id="155" w:author="Administrator" w:date="2019-01-30T15:57:00Z"/>
                    <w:rFonts w:asciiTheme="minorHAnsi" w:hAnsiTheme="minorHAnsi" w:cstheme="minorHAnsi"/>
                  </w:rPr>
                </w:rPrChange>
              </w:rPr>
              <w:pPrChange w:id="156" w:author="ipssi-Dev" w:date="2019-02-01T18:39:00Z">
                <w:pPr>
                  <w:jc w:val="both"/>
                  <w:cnfStyle w:val="000000100000"/>
                </w:pPr>
              </w:pPrChange>
            </w:pPr>
            <w:ins w:id="157" w:author="ipssi-Dev" w:date="2019-02-01T18:42:00Z">
              <w:r>
                <w:rPr>
                  <w:rFonts w:asciiTheme="minorHAnsi" w:hAnsiTheme="minorHAnsi" w:cstheme="minorHAnsi"/>
                  <w:color w:val="FF0000"/>
                </w:rPr>
                <w:t xml:space="preserve">[Devendra] </w:t>
              </w:r>
            </w:ins>
            <w:ins w:id="158" w:author="ipssi-Dev" w:date="2019-02-01T18:39:00Z">
              <w:r>
                <w:rPr>
                  <w:rFonts w:asciiTheme="minorHAnsi" w:hAnsiTheme="minorHAnsi" w:cstheme="minorHAnsi"/>
                  <w:color w:val="FF0000"/>
                </w:rPr>
                <w:t>There is no way</w:t>
              </w:r>
            </w:ins>
            <w:ins w:id="159" w:author="ipssi-Dev" w:date="2019-02-01T18:40:00Z">
              <w:r>
                <w:rPr>
                  <w:rFonts w:asciiTheme="minorHAnsi" w:hAnsiTheme="minorHAnsi" w:cstheme="minorHAnsi"/>
                  <w:color w:val="FF0000"/>
                </w:rPr>
                <w:t xml:space="preserve"> to confirm customer Mobile is used</w:t>
              </w:r>
            </w:ins>
            <w:ins w:id="160" w:author="ipssi-Dev" w:date="2019-02-01T18:39:00Z">
              <w:r w:rsidR="00043A2E">
                <w:rPr>
                  <w:rFonts w:asciiTheme="minorHAnsi" w:hAnsiTheme="minorHAnsi" w:cstheme="minorHAnsi"/>
                  <w:color w:val="FF0000"/>
                </w:rPr>
                <w:t xml:space="preserve"> </w:t>
              </w:r>
            </w:ins>
            <w:ins w:id="161" w:author="ipssi-Dev" w:date="2019-02-01T18:43:00Z">
              <w:r w:rsidR="00043A2E">
                <w:rPr>
                  <w:rFonts w:asciiTheme="minorHAnsi" w:hAnsiTheme="minorHAnsi" w:cstheme="minorHAnsi"/>
                  <w:color w:val="FF0000"/>
                </w:rPr>
                <w:t>for acceptance in case</w:t>
              </w:r>
            </w:ins>
            <w:ins w:id="162" w:author="ipssi-Dev" w:date="2019-02-01T18:39:00Z">
              <w:r>
                <w:rPr>
                  <w:rFonts w:asciiTheme="minorHAnsi" w:hAnsiTheme="minorHAnsi" w:cstheme="minorHAnsi"/>
                  <w:color w:val="FF0000"/>
                </w:rPr>
                <w:t xml:space="preserve"> </w:t>
              </w:r>
            </w:ins>
            <w:ins w:id="163" w:author="ipssi-Dev" w:date="2019-02-01T18:44:00Z">
              <w:r w:rsidR="00043A2E">
                <w:rPr>
                  <w:rFonts w:asciiTheme="minorHAnsi" w:hAnsiTheme="minorHAnsi" w:cstheme="minorHAnsi"/>
                  <w:color w:val="FF0000"/>
                </w:rPr>
                <w:t xml:space="preserve">of </w:t>
              </w:r>
            </w:ins>
            <w:ins w:id="164" w:author="ipssi-Dev" w:date="2019-02-01T18:40:00Z">
              <w:r>
                <w:rPr>
                  <w:rFonts w:asciiTheme="minorHAnsi" w:hAnsiTheme="minorHAnsi" w:cstheme="minorHAnsi"/>
                  <w:color w:val="FF0000"/>
                </w:rPr>
                <w:t>SMS web</w:t>
              </w:r>
            </w:ins>
            <w:ins w:id="165" w:author="ipssi-Dev" w:date="2019-02-01T18:39:00Z">
              <w:r>
                <w:rPr>
                  <w:rFonts w:asciiTheme="minorHAnsi" w:hAnsiTheme="minorHAnsi" w:cstheme="minorHAnsi"/>
                  <w:color w:val="FF0000"/>
                </w:rPr>
                <w:t>link</w:t>
              </w:r>
            </w:ins>
            <w:ins w:id="166" w:author="ipssi-Dev" w:date="2019-02-01T18:41:00Z">
              <w:r>
                <w:rPr>
                  <w:rFonts w:asciiTheme="minorHAnsi" w:hAnsiTheme="minorHAnsi" w:cstheme="minorHAnsi"/>
                  <w:color w:val="FF0000"/>
                </w:rPr>
                <w:t>, the only way is</w:t>
              </w:r>
            </w:ins>
            <w:ins w:id="167" w:author="ipssi-Dev" w:date="2019-02-01T18:44:00Z">
              <w:r w:rsidR="00043A2E">
                <w:rPr>
                  <w:rFonts w:asciiTheme="minorHAnsi" w:hAnsiTheme="minorHAnsi" w:cstheme="minorHAnsi"/>
                  <w:color w:val="FF0000"/>
                </w:rPr>
                <w:t>,</w:t>
              </w:r>
            </w:ins>
            <w:ins w:id="168" w:author="ipssi-Dev" w:date="2019-02-01T18:41:00Z">
              <w:r>
                <w:rPr>
                  <w:rFonts w:asciiTheme="minorHAnsi" w:hAnsiTheme="minorHAnsi" w:cstheme="minorHAnsi"/>
                  <w:color w:val="FF0000"/>
                </w:rPr>
                <w:t xml:space="preserve"> if he replies using SMS like 1 for accept, 2 for deny etc.</w:t>
              </w:r>
            </w:ins>
          </w:p>
          <w:p w:rsidR="007F22F7" w:rsidRDefault="007F22F7">
            <w:pPr>
              <w:ind w:left="360"/>
              <w:jc w:val="both"/>
              <w:cnfStyle w:val="000000100000"/>
              <w:rPr>
                <w:rFonts w:asciiTheme="minorHAnsi" w:hAnsiTheme="minorHAnsi" w:cstheme="minorHAnsi"/>
                <w:rPrChange w:id="169" w:author="Administrator" w:date="2019-01-30T15:59:00Z">
                  <w:rPr/>
                </w:rPrChange>
              </w:rPr>
              <w:pPrChange w:id="170" w:author="Administrator" w:date="2019-01-30T15:59:00Z">
                <w:pPr>
                  <w:jc w:val="both"/>
                  <w:cnfStyle w:val="000000100000"/>
                </w:pPr>
              </w:pPrChange>
            </w:pPr>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10</w:t>
            </w:r>
          </w:p>
        </w:tc>
        <w:tc>
          <w:tcPr>
            <w:tcW w:w="1290" w:type="dxa"/>
            <w:vAlign w:val="center"/>
          </w:tcPr>
          <w:p w:rsidR="00015CE0" w:rsidRDefault="00015CE0" w:rsidP="0098246A">
            <w:pPr>
              <w:spacing w:after="200" w:line="276" w:lineRule="auto"/>
              <w:jc w:val="center"/>
              <w:cnfStyle w:val="000000010000"/>
              <w:rPr>
                <w:rFonts w:asciiTheme="minorHAnsi" w:eastAsia="Calibri" w:hAnsiTheme="minorHAnsi" w:cstheme="minorHAnsi"/>
                <w:sz w:val="22"/>
                <w:szCs w:val="22"/>
              </w:rPr>
            </w:pPr>
            <w:del w:id="171" w:author="Administrator" w:date="2019-01-30T15:57:00Z">
              <w:r w:rsidDel="00AE78AC">
                <w:rPr>
                  <w:rFonts w:asciiTheme="minorHAnsi" w:eastAsia="Calibri" w:hAnsiTheme="minorHAnsi" w:cstheme="minorHAnsi"/>
                  <w:sz w:val="22"/>
                  <w:szCs w:val="22"/>
                </w:rPr>
                <w:delText>Customer Auth Rep</w:delText>
              </w:r>
            </w:del>
          </w:p>
        </w:tc>
        <w:tc>
          <w:tcPr>
            <w:tcW w:w="3945" w:type="dxa"/>
            <w:vAlign w:val="center"/>
          </w:tcPr>
          <w:p w:rsidR="00015CE0" w:rsidRDefault="00015CE0" w:rsidP="00F60B39">
            <w:pPr>
              <w:spacing w:after="200" w:line="276" w:lineRule="auto"/>
              <w:jc w:val="both"/>
              <w:cnfStyle w:val="000000010000"/>
              <w:rPr>
                <w:rFonts w:asciiTheme="minorHAnsi" w:eastAsia="Calibri" w:hAnsiTheme="minorHAnsi" w:cstheme="minorHAnsi"/>
                <w:sz w:val="22"/>
                <w:szCs w:val="22"/>
              </w:rPr>
            </w:pPr>
            <w:del w:id="172" w:author="Administrator" w:date="2019-01-30T15:57:00Z">
              <w:r w:rsidDel="00AE78AC">
                <w:rPr>
                  <w:rFonts w:asciiTheme="minorHAnsi" w:eastAsia="Calibri" w:hAnsiTheme="minorHAnsi" w:cstheme="minorHAnsi"/>
                  <w:sz w:val="22"/>
                  <w:szCs w:val="22"/>
                </w:rPr>
                <w:delText>Receive request for confirmation of receipt</w:delText>
              </w:r>
            </w:del>
          </w:p>
        </w:tc>
        <w:tc>
          <w:tcPr>
            <w:tcW w:w="3608" w:type="dxa"/>
            <w:vAlign w:val="center"/>
          </w:tcPr>
          <w:p w:rsidR="00015CE0" w:rsidRPr="005E3615" w:rsidRDefault="00015CE0" w:rsidP="00F60B39">
            <w:pPr>
              <w:jc w:val="both"/>
              <w:cnfStyle w:val="000000010000"/>
              <w:rPr>
                <w:rFonts w:asciiTheme="minorHAnsi" w:hAnsiTheme="minorHAnsi" w:cstheme="minorHAnsi"/>
                <w:sz w:val="22"/>
                <w:szCs w:val="22"/>
              </w:rPr>
            </w:pPr>
            <w:del w:id="173" w:author="Administrator" w:date="2019-01-30T15:57:00Z">
              <w:r w:rsidDel="00AE78AC">
                <w:rPr>
                  <w:rFonts w:asciiTheme="minorHAnsi" w:hAnsiTheme="minorHAnsi" w:cstheme="minorHAnsi"/>
                  <w:sz w:val="22"/>
                  <w:szCs w:val="22"/>
                </w:rPr>
                <w:delText>Request for confirmation of material delivered but without LR to be issued by transporter (See activity X)</w:delText>
              </w:r>
            </w:del>
          </w:p>
        </w:tc>
      </w:tr>
      <w:tr w:rsidR="00015CE0" w:rsidTr="00015CE0">
        <w:trPr>
          <w:cnfStyle w:val="00000010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11</w:t>
            </w:r>
          </w:p>
        </w:tc>
        <w:tc>
          <w:tcPr>
            <w:tcW w:w="1290" w:type="dxa"/>
            <w:vAlign w:val="center"/>
          </w:tcPr>
          <w:p w:rsidR="00015CE0" w:rsidRDefault="00015CE0" w:rsidP="0098246A">
            <w:pPr>
              <w:spacing w:after="200" w:line="276" w:lineRule="auto"/>
              <w:jc w:val="center"/>
              <w:cnfStyle w:val="000000100000"/>
              <w:rPr>
                <w:rFonts w:asciiTheme="minorHAnsi" w:eastAsia="Calibri" w:hAnsiTheme="minorHAnsi" w:cstheme="minorHAnsi"/>
                <w:sz w:val="22"/>
                <w:szCs w:val="22"/>
              </w:rPr>
            </w:pPr>
            <w:del w:id="174" w:author="Administrator" w:date="2019-01-30T16:00:00Z">
              <w:r w:rsidDel="00AE78AC">
                <w:rPr>
                  <w:rFonts w:asciiTheme="minorHAnsi" w:eastAsia="Calibri" w:hAnsiTheme="minorHAnsi" w:cstheme="minorHAnsi"/>
                  <w:sz w:val="22"/>
                  <w:szCs w:val="22"/>
                </w:rPr>
                <w:delText>Customer Auth Rep</w:delText>
              </w:r>
            </w:del>
          </w:p>
        </w:tc>
        <w:tc>
          <w:tcPr>
            <w:tcW w:w="3945" w:type="dxa"/>
            <w:vAlign w:val="center"/>
          </w:tcPr>
          <w:p w:rsidR="00015CE0" w:rsidRDefault="00015CE0" w:rsidP="00F60B39">
            <w:pPr>
              <w:spacing w:after="200" w:line="276" w:lineRule="auto"/>
              <w:jc w:val="both"/>
              <w:cnfStyle w:val="000000100000"/>
              <w:rPr>
                <w:rFonts w:asciiTheme="minorHAnsi" w:eastAsia="Calibri" w:hAnsiTheme="minorHAnsi" w:cstheme="minorHAnsi"/>
                <w:sz w:val="22"/>
                <w:szCs w:val="22"/>
              </w:rPr>
            </w:pPr>
            <w:del w:id="175" w:author="Administrator" w:date="2019-01-30T16:00:00Z">
              <w:r w:rsidDel="00AE78AC">
                <w:rPr>
                  <w:rFonts w:asciiTheme="minorHAnsi" w:eastAsia="Calibri" w:hAnsiTheme="minorHAnsi" w:cstheme="minorHAnsi"/>
                  <w:sz w:val="22"/>
                  <w:szCs w:val="22"/>
                </w:rPr>
                <w:delText>Confirmation of above request for confirmation of receipt along with OTP via web account and mobile app</w:delText>
              </w:r>
            </w:del>
          </w:p>
        </w:tc>
        <w:tc>
          <w:tcPr>
            <w:tcW w:w="3608" w:type="dxa"/>
            <w:vAlign w:val="center"/>
          </w:tcPr>
          <w:p w:rsidR="00015CE0" w:rsidRPr="005E3615" w:rsidRDefault="00015CE0" w:rsidP="00F60B39">
            <w:pPr>
              <w:jc w:val="both"/>
              <w:cnfStyle w:val="000000100000"/>
              <w:rPr>
                <w:rFonts w:asciiTheme="minorHAnsi" w:hAnsiTheme="minorHAnsi" w:cstheme="minorHAnsi"/>
                <w:sz w:val="22"/>
                <w:szCs w:val="22"/>
              </w:rPr>
            </w:pPr>
            <w:del w:id="176" w:author="Administrator" w:date="2019-01-30T16:00:00Z">
              <w:r w:rsidDel="00AE78AC">
                <w:rPr>
                  <w:rFonts w:asciiTheme="minorHAnsi" w:hAnsiTheme="minorHAnsi" w:cstheme="minorHAnsi"/>
                  <w:sz w:val="22"/>
                  <w:szCs w:val="22"/>
                </w:rPr>
                <w:delText>Request for notification on email will contain link for confirming.</w:delText>
              </w:r>
            </w:del>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12</w:t>
            </w:r>
          </w:p>
        </w:tc>
        <w:tc>
          <w:tcPr>
            <w:tcW w:w="1290" w:type="dxa"/>
            <w:vAlign w:val="center"/>
          </w:tcPr>
          <w:p w:rsidR="00015CE0" w:rsidRDefault="00015CE0" w:rsidP="00AE78AC">
            <w:pPr>
              <w:spacing w:after="200" w:line="276" w:lineRule="auto"/>
              <w:jc w:val="center"/>
              <w:cnfStyle w:val="000000010000"/>
              <w:rPr>
                <w:rFonts w:asciiTheme="minorHAnsi" w:eastAsia="Calibri" w:hAnsiTheme="minorHAnsi" w:cstheme="minorHAnsi"/>
                <w:sz w:val="22"/>
                <w:szCs w:val="22"/>
              </w:rPr>
            </w:pPr>
            <w:del w:id="177" w:author="Administrator" w:date="2019-01-30T16:01:00Z">
              <w:r w:rsidDel="00AE78AC">
                <w:rPr>
                  <w:rFonts w:asciiTheme="minorHAnsi" w:eastAsia="Calibri" w:hAnsiTheme="minorHAnsi" w:cstheme="minorHAnsi"/>
                  <w:sz w:val="22"/>
                  <w:szCs w:val="22"/>
                </w:rPr>
                <w:delText>Customer Auth Rep</w:delText>
              </w:r>
            </w:del>
          </w:p>
        </w:tc>
        <w:tc>
          <w:tcPr>
            <w:tcW w:w="3945" w:type="dxa"/>
            <w:vAlign w:val="center"/>
          </w:tcPr>
          <w:p w:rsidR="00015CE0" w:rsidRDefault="00015CE0" w:rsidP="00F60B39">
            <w:pPr>
              <w:spacing w:after="200" w:line="276" w:lineRule="auto"/>
              <w:jc w:val="both"/>
              <w:cnfStyle w:val="000000010000"/>
              <w:rPr>
                <w:rFonts w:asciiTheme="minorHAnsi" w:eastAsia="Calibri" w:hAnsiTheme="minorHAnsi" w:cstheme="minorHAnsi"/>
                <w:sz w:val="22"/>
                <w:szCs w:val="22"/>
              </w:rPr>
            </w:pPr>
            <w:del w:id="178" w:author="Administrator" w:date="2019-01-30T16:01:00Z">
              <w:r w:rsidDel="00AE78AC">
                <w:rPr>
                  <w:rFonts w:asciiTheme="minorHAnsi" w:eastAsia="Calibri" w:hAnsiTheme="minorHAnsi" w:cstheme="minorHAnsi"/>
                  <w:sz w:val="22"/>
                  <w:szCs w:val="22"/>
                </w:rPr>
                <w:delText>Raise dispute ticket if incorrect notification of delivery</w:delText>
              </w:r>
            </w:del>
          </w:p>
        </w:tc>
        <w:tc>
          <w:tcPr>
            <w:tcW w:w="3608" w:type="dxa"/>
            <w:vAlign w:val="center"/>
          </w:tcPr>
          <w:p w:rsidR="00015CE0" w:rsidDel="00AE78AC" w:rsidRDefault="00015CE0" w:rsidP="00F60B39">
            <w:pPr>
              <w:jc w:val="both"/>
              <w:cnfStyle w:val="000000010000"/>
              <w:rPr>
                <w:del w:id="179" w:author="Administrator" w:date="2019-01-30T16:01:00Z"/>
                <w:rFonts w:asciiTheme="minorHAnsi" w:hAnsiTheme="minorHAnsi" w:cstheme="minorHAnsi"/>
                <w:sz w:val="22"/>
                <w:szCs w:val="22"/>
              </w:rPr>
            </w:pPr>
            <w:del w:id="180" w:author="Administrator" w:date="2019-01-30T16:01:00Z">
              <w:r w:rsidDel="00AE78AC">
                <w:rPr>
                  <w:rFonts w:asciiTheme="minorHAnsi" w:hAnsiTheme="minorHAnsi" w:cstheme="minorHAnsi"/>
                  <w:sz w:val="22"/>
                  <w:szCs w:val="22"/>
                </w:rPr>
                <w:delText xml:space="preserve">Any such ticket to be sent to transporter and concerned OCL sales rep for resolution. </w:delText>
              </w:r>
            </w:del>
          </w:p>
          <w:p w:rsidR="00AE78AC" w:rsidRDefault="00015CE0" w:rsidP="00F60B39">
            <w:pPr>
              <w:jc w:val="both"/>
              <w:cnfStyle w:val="000000010000"/>
              <w:rPr>
                <w:ins w:id="181" w:author="Administrator" w:date="2019-01-30T16:01:00Z"/>
                <w:rFonts w:asciiTheme="minorHAnsi" w:hAnsiTheme="minorHAnsi" w:cstheme="minorHAnsi"/>
                <w:sz w:val="22"/>
                <w:szCs w:val="22"/>
              </w:rPr>
            </w:pPr>
            <w:del w:id="182" w:author="Administrator" w:date="2019-01-30T16:01:00Z">
              <w:r w:rsidDel="00AE78AC">
                <w:rPr>
                  <w:rFonts w:asciiTheme="minorHAnsi" w:hAnsiTheme="minorHAnsi" w:cstheme="minorHAnsi"/>
                  <w:sz w:val="22"/>
                  <w:szCs w:val="22"/>
                </w:rPr>
                <w:delText>[TBD] Until resolution has happened or parked, invoices cant be submitted.</w:delText>
              </w:r>
              <w:r w:rsidR="009E0CD6" w:rsidDel="00AE78AC">
                <w:rPr>
                  <w:rFonts w:asciiTheme="minorHAnsi" w:hAnsiTheme="minorHAnsi" w:cstheme="minorHAnsi"/>
                  <w:sz w:val="22"/>
                  <w:szCs w:val="22"/>
                </w:rPr>
                <w:delText xml:space="preserve"> ?</w:delText>
              </w:r>
            </w:del>
          </w:p>
          <w:p w:rsidR="00AE78AC" w:rsidRDefault="00AE78AC" w:rsidP="00F60B39">
            <w:pPr>
              <w:jc w:val="both"/>
              <w:cnfStyle w:val="000000010000"/>
              <w:rPr>
                <w:ins w:id="183" w:author="Administrator" w:date="2019-01-30T16:01:00Z"/>
                <w:rFonts w:asciiTheme="minorHAnsi" w:hAnsiTheme="minorHAnsi" w:cstheme="minorHAnsi"/>
                <w:sz w:val="22"/>
                <w:szCs w:val="22"/>
              </w:rPr>
            </w:pPr>
          </w:p>
          <w:p w:rsidR="00AE78AC" w:rsidRDefault="00AE78AC" w:rsidP="00F60B39">
            <w:pPr>
              <w:jc w:val="both"/>
              <w:cnfStyle w:val="000000010000"/>
              <w:rPr>
                <w:ins w:id="184" w:author="Administrator" w:date="2019-01-30T16:01:00Z"/>
                <w:rFonts w:asciiTheme="minorHAnsi" w:hAnsiTheme="minorHAnsi" w:cstheme="minorHAnsi"/>
                <w:sz w:val="22"/>
                <w:szCs w:val="22"/>
              </w:rPr>
            </w:pPr>
            <w:ins w:id="185" w:author="Administrator" w:date="2019-01-30T16:00:00Z">
              <w:r>
                <w:rPr>
                  <w:rFonts w:asciiTheme="minorHAnsi" w:hAnsiTheme="minorHAnsi" w:cstheme="minorHAnsi"/>
                  <w:sz w:val="22"/>
                  <w:szCs w:val="22"/>
                </w:rPr>
                <w:t>Declining the delivery confirmation is taken identifier for assuming disputes</w:t>
              </w:r>
            </w:ins>
          </w:p>
          <w:p w:rsidR="00AE78AC" w:rsidRPr="005E3615" w:rsidRDefault="00AE78AC" w:rsidP="00F60B39">
            <w:pPr>
              <w:jc w:val="both"/>
              <w:cnfStyle w:val="000000010000"/>
              <w:rPr>
                <w:rFonts w:asciiTheme="minorHAnsi" w:hAnsiTheme="minorHAnsi" w:cstheme="minorHAnsi"/>
                <w:sz w:val="22"/>
                <w:szCs w:val="22"/>
              </w:rPr>
            </w:pPr>
          </w:p>
        </w:tc>
      </w:tr>
      <w:tr w:rsidR="00015CE0" w:rsidTr="00015CE0">
        <w:trPr>
          <w:cnfStyle w:val="00000010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13</w:t>
            </w:r>
          </w:p>
        </w:tc>
        <w:tc>
          <w:tcPr>
            <w:tcW w:w="1290" w:type="dxa"/>
            <w:vAlign w:val="center"/>
          </w:tcPr>
          <w:p w:rsidR="00015CE0" w:rsidRDefault="00015CE0" w:rsidP="00F60B39">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Transporter</w:t>
            </w:r>
          </w:p>
        </w:tc>
        <w:tc>
          <w:tcPr>
            <w:tcW w:w="3945" w:type="dxa"/>
            <w:vAlign w:val="center"/>
          </w:tcPr>
          <w:p w:rsidR="00015CE0" w:rsidRDefault="00015CE0" w:rsidP="00F60B39">
            <w:pPr>
              <w:spacing w:after="200" w:line="276" w:lineRule="auto"/>
              <w:jc w:val="both"/>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Download full e-pod App and get Web Account.</w:t>
            </w:r>
          </w:p>
        </w:tc>
        <w:tc>
          <w:tcPr>
            <w:tcW w:w="3608" w:type="dxa"/>
            <w:vAlign w:val="center"/>
          </w:tcPr>
          <w:p w:rsidR="00015CE0" w:rsidRDefault="00015CE0" w:rsidP="00F60B39">
            <w:pPr>
              <w:jc w:val="both"/>
              <w:cnfStyle w:val="000000100000"/>
              <w:rPr>
                <w:rFonts w:asciiTheme="minorHAnsi" w:hAnsiTheme="minorHAnsi" w:cstheme="minorHAnsi"/>
                <w:sz w:val="22"/>
                <w:szCs w:val="22"/>
              </w:rPr>
            </w:pPr>
            <w:r w:rsidRPr="005E3615">
              <w:rPr>
                <w:rFonts w:asciiTheme="minorHAnsi" w:hAnsiTheme="minorHAnsi" w:cstheme="minorHAnsi"/>
                <w:sz w:val="22"/>
                <w:szCs w:val="22"/>
              </w:rPr>
              <w:t>S</w:t>
            </w:r>
            <w:r>
              <w:rPr>
                <w:rFonts w:asciiTheme="minorHAnsi" w:hAnsiTheme="minorHAnsi" w:cstheme="minorHAnsi"/>
                <w:sz w:val="22"/>
                <w:szCs w:val="22"/>
              </w:rPr>
              <w:t>ignup to be done by OCL staff (logistics)</w:t>
            </w:r>
          </w:p>
          <w:p w:rsidR="00015CE0" w:rsidRDefault="00015CE0" w:rsidP="00F60B39">
            <w:pPr>
              <w:jc w:val="both"/>
              <w:cnfStyle w:val="000000100000"/>
              <w:rPr>
                <w:ins w:id="186" w:author="Administrator" w:date="2019-01-30T16:01:00Z"/>
                <w:rFonts w:asciiTheme="minorHAnsi" w:hAnsiTheme="minorHAnsi" w:cstheme="minorHAnsi"/>
                <w:sz w:val="22"/>
                <w:szCs w:val="22"/>
              </w:rPr>
            </w:pPr>
            <w:r>
              <w:rPr>
                <w:rFonts w:asciiTheme="minorHAnsi" w:hAnsiTheme="minorHAnsi" w:cstheme="minorHAnsi"/>
                <w:sz w:val="22"/>
                <w:szCs w:val="22"/>
              </w:rPr>
              <w:t>[NO] No request for account creation</w:t>
            </w:r>
          </w:p>
          <w:p w:rsidR="00AE78AC" w:rsidRDefault="00AE78AC" w:rsidP="00F60B39">
            <w:pPr>
              <w:jc w:val="both"/>
              <w:cnfStyle w:val="000000100000"/>
              <w:rPr>
                <w:ins w:id="187" w:author="Administrator" w:date="2019-01-30T16:01:00Z"/>
                <w:rFonts w:asciiTheme="minorHAnsi" w:hAnsiTheme="minorHAnsi" w:cstheme="minorHAnsi"/>
                <w:sz w:val="22"/>
                <w:szCs w:val="22"/>
              </w:rPr>
            </w:pPr>
            <w:ins w:id="188" w:author="Administrator" w:date="2019-01-30T16:01:00Z">
              <w:r>
                <w:rPr>
                  <w:rFonts w:asciiTheme="minorHAnsi" w:hAnsiTheme="minorHAnsi" w:cstheme="minorHAnsi"/>
                  <w:sz w:val="22"/>
                  <w:szCs w:val="22"/>
                </w:rPr>
                <w:t>One time log in creation for transporters to be done by Logistics</w:t>
              </w:r>
            </w:ins>
          </w:p>
          <w:p w:rsidR="00AE78AC" w:rsidRPr="005E3615" w:rsidRDefault="00AE78AC" w:rsidP="00F60B39">
            <w:pPr>
              <w:jc w:val="both"/>
              <w:cnfStyle w:val="000000100000"/>
              <w:rPr>
                <w:rFonts w:asciiTheme="minorHAnsi" w:eastAsia="Calibri" w:hAnsiTheme="minorHAnsi" w:cstheme="minorHAnsi"/>
                <w:sz w:val="22"/>
                <w:szCs w:val="22"/>
              </w:rPr>
            </w:pPr>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14</w:t>
            </w:r>
          </w:p>
        </w:tc>
        <w:tc>
          <w:tcPr>
            <w:tcW w:w="1290" w:type="dxa"/>
            <w:vAlign w:val="center"/>
          </w:tcPr>
          <w:p w:rsidR="00015CE0" w:rsidRDefault="009E0CD6"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Transporter</w:t>
            </w:r>
          </w:p>
        </w:tc>
        <w:tc>
          <w:tcPr>
            <w:tcW w:w="3945" w:type="dxa"/>
            <w:vAlign w:val="center"/>
          </w:tcPr>
          <w:p w:rsidR="00AE78AC" w:rsidRDefault="00015CE0" w:rsidP="00AE78AC">
            <w:pPr>
              <w:spacing w:after="200" w:line="276" w:lineRule="auto"/>
              <w:jc w:val="both"/>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 xml:space="preserve">Receive confirmation of delivery </w:t>
            </w:r>
            <w:del w:id="189" w:author="Administrator" w:date="2019-01-30T16:02:00Z">
              <w:r w:rsidDel="00AE78AC">
                <w:rPr>
                  <w:rFonts w:asciiTheme="minorHAnsi" w:eastAsia="Calibri" w:hAnsiTheme="minorHAnsi" w:cstheme="minorHAnsi"/>
                  <w:sz w:val="22"/>
                  <w:szCs w:val="22"/>
                </w:rPr>
                <w:delText xml:space="preserve">via SMS </w:delText>
              </w:r>
            </w:del>
            <w:r>
              <w:rPr>
                <w:rFonts w:asciiTheme="minorHAnsi" w:eastAsia="Calibri" w:hAnsiTheme="minorHAnsi" w:cstheme="minorHAnsi"/>
                <w:sz w:val="22"/>
                <w:szCs w:val="22"/>
              </w:rPr>
              <w:t>and via email and via Andorid notification along with follow activity (get LR etc)</w:t>
            </w:r>
          </w:p>
        </w:tc>
        <w:tc>
          <w:tcPr>
            <w:tcW w:w="3608" w:type="dxa"/>
            <w:vAlign w:val="center"/>
          </w:tcPr>
          <w:p w:rsidR="00015CE0" w:rsidRDefault="00015CE0" w:rsidP="00F60B39">
            <w:pPr>
              <w:spacing w:after="200" w:line="276" w:lineRule="auto"/>
              <w:jc w:val="both"/>
              <w:cnfStyle w:val="000000010000"/>
              <w:rPr>
                <w:ins w:id="190" w:author="Administrator" w:date="2019-01-30T16:02:00Z"/>
                <w:rFonts w:asciiTheme="minorHAnsi" w:eastAsia="Calibri" w:hAnsiTheme="minorHAnsi" w:cstheme="minorHAnsi"/>
                <w:sz w:val="22"/>
                <w:szCs w:val="22"/>
              </w:rPr>
            </w:pPr>
            <w:r>
              <w:rPr>
                <w:rFonts w:asciiTheme="minorHAnsi" w:eastAsia="Calibri" w:hAnsiTheme="minorHAnsi" w:cstheme="minorHAnsi"/>
                <w:sz w:val="22"/>
                <w:szCs w:val="22"/>
              </w:rPr>
              <w:t>Generated by system – informative only</w:t>
            </w:r>
          </w:p>
          <w:p w:rsidR="00AE78AC" w:rsidRDefault="00AE78AC" w:rsidP="00F60B39">
            <w:pPr>
              <w:spacing w:after="200" w:line="276" w:lineRule="auto"/>
              <w:jc w:val="both"/>
              <w:cnfStyle w:val="000000010000"/>
              <w:rPr>
                <w:rFonts w:asciiTheme="minorHAnsi" w:eastAsia="Calibri" w:hAnsiTheme="minorHAnsi" w:cstheme="minorHAnsi"/>
                <w:sz w:val="22"/>
                <w:szCs w:val="22"/>
              </w:rPr>
            </w:pPr>
            <w:ins w:id="191" w:author="Administrator" w:date="2019-01-30T16:02:00Z">
              <w:r>
                <w:rPr>
                  <w:rFonts w:asciiTheme="minorHAnsi" w:eastAsia="Calibri" w:hAnsiTheme="minorHAnsi" w:cstheme="minorHAnsi"/>
                  <w:sz w:val="22"/>
                  <w:szCs w:val="22"/>
                </w:rPr>
                <w:t>Scheduler to send ‘Push notification</w:t>
              </w:r>
            </w:ins>
            <w:ins w:id="192" w:author="Administrator" w:date="2019-01-30T16:03:00Z">
              <w:r>
                <w:rPr>
                  <w:rFonts w:asciiTheme="minorHAnsi" w:eastAsia="Calibri" w:hAnsiTheme="minorHAnsi" w:cstheme="minorHAnsi"/>
                  <w:sz w:val="22"/>
                  <w:szCs w:val="22"/>
                </w:rPr>
                <w:t>’ to transporter at the end of day or 2 on pending LR scans</w:t>
              </w:r>
            </w:ins>
          </w:p>
        </w:tc>
      </w:tr>
      <w:tr w:rsidR="00015CE0" w:rsidTr="00015CE0">
        <w:trPr>
          <w:cnfStyle w:val="00000010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15</w:t>
            </w:r>
          </w:p>
        </w:tc>
        <w:tc>
          <w:tcPr>
            <w:tcW w:w="1290" w:type="dxa"/>
            <w:vAlign w:val="center"/>
          </w:tcPr>
          <w:p w:rsidR="00015CE0" w:rsidRDefault="009E0CD6" w:rsidP="00F60B39">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Transporter</w:t>
            </w:r>
          </w:p>
        </w:tc>
        <w:tc>
          <w:tcPr>
            <w:tcW w:w="3945" w:type="dxa"/>
            <w:vAlign w:val="center"/>
          </w:tcPr>
          <w:p w:rsidR="002833E5" w:rsidRDefault="002833E5" w:rsidP="00F60B39">
            <w:pPr>
              <w:spacing w:after="200" w:line="276" w:lineRule="auto"/>
              <w:jc w:val="both"/>
              <w:cnfStyle w:val="000000100000"/>
              <w:rPr>
                <w:ins w:id="193" w:author="Administrator" w:date="2019-01-30T16:04:00Z"/>
                <w:rFonts w:asciiTheme="minorHAnsi" w:eastAsia="Calibri" w:hAnsiTheme="minorHAnsi" w:cstheme="minorHAnsi"/>
                <w:sz w:val="22"/>
                <w:szCs w:val="22"/>
              </w:rPr>
            </w:pPr>
            <w:ins w:id="194" w:author="Administrator" w:date="2019-01-30T16:04:00Z">
              <w:r>
                <w:rPr>
                  <w:rFonts w:asciiTheme="minorHAnsi" w:eastAsia="Calibri" w:hAnsiTheme="minorHAnsi" w:cstheme="minorHAnsi"/>
                  <w:sz w:val="22"/>
                  <w:szCs w:val="22"/>
                </w:rPr>
                <w:t>Dashboard on Portal / Mobile app</w:t>
              </w:r>
            </w:ins>
          </w:p>
          <w:p w:rsidR="002833E5" w:rsidRDefault="00015CE0" w:rsidP="00F60B39">
            <w:pPr>
              <w:spacing w:after="200" w:line="276" w:lineRule="auto"/>
              <w:jc w:val="both"/>
              <w:cnfStyle w:val="000000100000"/>
              <w:rPr>
                <w:ins w:id="195" w:author="Administrator" w:date="2019-01-30T16:03:00Z"/>
                <w:rFonts w:asciiTheme="minorHAnsi" w:eastAsia="Calibri" w:hAnsiTheme="minorHAnsi" w:cstheme="minorHAnsi"/>
                <w:sz w:val="22"/>
                <w:szCs w:val="22"/>
              </w:rPr>
            </w:pPr>
            <w:r>
              <w:rPr>
                <w:rFonts w:asciiTheme="minorHAnsi" w:eastAsia="Calibri" w:hAnsiTheme="minorHAnsi" w:cstheme="minorHAnsi"/>
                <w:sz w:val="22"/>
                <w:szCs w:val="22"/>
              </w:rPr>
              <w:lastRenderedPageBreak/>
              <w:t>Review confirmation of delivery and LR</w:t>
            </w:r>
            <w:ins w:id="196" w:author="Administrator" w:date="2019-01-30T16:03:00Z">
              <w:r w:rsidR="002833E5">
                <w:rPr>
                  <w:rFonts w:asciiTheme="minorHAnsi" w:eastAsia="Calibri" w:hAnsiTheme="minorHAnsi" w:cstheme="minorHAnsi"/>
                  <w:sz w:val="22"/>
                  <w:szCs w:val="22"/>
                </w:rPr>
                <w:t xml:space="preserve"> scan</w:t>
              </w:r>
            </w:ins>
            <w:r>
              <w:rPr>
                <w:rFonts w:asciiTheme="minorHAnsi" w:eastAsia="Calibri" w:hAnsiTheme="minorHAnsi" w:cstheme="minorHAnsi"/>
                <w:sz w:val="22"/>
                <w:szCs w:val="22"/>
              </w:rPr>
              <w:t xml:space="preserve"> for correctness. </w:t>
            </w:r>
          </w:p>
          <w:p w:rsidR="002833E5" w:rsidRDefault="00015CE0" w:rsidP="00F60B39">
            <w:pPr>
              <w:spacing w:after="200" w:line="276" w:lineRule="auto"/>
              <w:jc w:val="both"/>
              <w:cnfStyle w:val="000000100000"/>
              <w:rPr>
                <w:ins w:id="197" w:author="Administrator" w:date="2019-01-30T16:03:00Z"/>
                <w:rFonts w:asciiTheme="minorHAnsi" w:eastAsia="Calibri" w:hAnsiTheme="minorHAnsi" w:cstheme="minorHAnsi"/>
                <w:sz w:val="22"/>
                <w:szCs w:val="22"/>
              </w:rPr>
            </w:pPr>
            <w:r>
              <w:rPr>
                <w:rFonts w:asciiTheme="minorHAnsi" w:eastAsia="Calibri" w:hAnsiTheme="minorHAnsi" w:cstheme="minorHAnsi"/>
                <w:sz w:val="22"/>
                <w:szCs w:val="22"/>
              </w:rPr>
              <w:t>Confirmation of delivery and LR will have geo-tagging and reverse address lookup.</w:t>
            </w:r>
          </w:p>
          <w:p w:rsidR="00015CE0" w:rsidRDefault="00015CE0" w:rsidP="00F60B39">
            <w:pPr>
              <w:spacing w:after="200" w:line="276" w:lineRule="auto"/>
              <w:jc w:val="both"/>
              <w:cnfStyle w:val="000000100000"/>
              <w:rPr>
                <w:rFonts w:asciiTheme="minorHAnsi" w:eastAsia="Calibri" w:hAnsiTheme="minorHAnsi" w:cstheme="minorHAnsi"/>
                <w:sz w:val="22"/>
                <w:szCs w:val="22"/>
              </w:rPr>
            </w:pPr>
            <w:del w:id="198" w:author="Administrator" w:date="2019-01-30T16:03:00Z">
              <w:r w:rsidDel="002833E5">
                <w:rPr>
                  <w:rFonts w:asciiTheme="minorHAnsi" w:eastAsia="Calibri" w:hAnsiTheme="minorHAnsi" w:cstheme="minorHAnsi"/>
                  <w:sz w:val="22"/>
                  <w:szCs w:val="22"/>
                </w:rPr>
                <w:delText xml:space="preserve"> </w:delText>
              </w:r>
            </w:del>
            <w:r>
              <w:rPr>
                <w:rFonts w:asciiTheme="minorHAnsi" w:eastAsia="Calibri" w:hAnsiTheme="minorHAnsi" w:cstheme="minorHAnsi"/>
                <w:sz w:val="22"/>
                <w:szCs w:val="22"/>
              </w:rPr>
              <w:t>Obvious mismatches will be flagged by system – but there is an error margin due to reverse error lookup</w:t>
            </w:r>
          </w:p>
        </w:tc>
        <w:tc>
          <w:tcPr>
            <w:tcW w:w="3608" w:type="dxa"/>
            <w:vAlign w:val="center"/>
          </w:tcPr>
          <w:p w:rsidR="00015CE0" w:rsidRDefault="00015CE0" w:rsidP="00F60B39">
            <w:pPr>
              <w:spacing w:after="200" w:line="276" w:lineRule="auto"/>
              <w:jc w:val="both"/>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lastRenderedPageBreak/>
              <w:t xml:space="preserve">In case of error (wrong LR against </w:t>
            </w:r>
            <w:r>
              <w:rPr>
                <w:rFonts w:asciiTheme="minorHAnsi" w:eastAsia="Calibri" w:hAnsiTheme="minorHAnsi" w:cstheme="minorHAnsi"/>
                <w:sz w:val="22"/>
                <w:szCs w:val="22"/>
              </w:rPr>
              <w:lastRenderedPageBreak/>
              <w:t>invoice for eg), remove it and update LR</w:t>
            </w:r>
            <w:ins w:id="199" w:author="Administrator" w:date="2019-01-30T16:04:00Z">
              <w:r w:rsidR="002833E5">
                <w:rPr>
                  <w:rFonts w:asciiTheme="minorHAnsi" w:eastAsia="Calibri" w:hAnsiTheme="minorHAnsi" w:cstheme="minorHAnsi"/>
                  <w:sz w:val="22"/>
                  <w:szCs w:val="22"/>
                </w:rPr>
                <w:t xml:space="preserve"> (Option to change scan LR copy to be given)</w:t>
              </w:r>
            </w:ins>
          </w:p>
          <w:p w:rsidR="00015CE0" w:rsidRDefault="00015CE0" w:rsidP="00F60B39">
            <w:pPr>
              <w:spacing w:after="200" w:line="276" w:lineRule="auto"/>
              <w:jc w:val="both"/>
              <w:cnfStyle w:val="000000100000"/>
              <w:rPr>
                <w:ins w:id="200" w:author="Administrator" w:date="2019-01-30T16:07:00Z"/>
                <w:rFonts w:asciiTheme="minorHAnsi" w:eastAsia="Calibri" w:hAnsiTheme="minorHAnsi" w:cstheme="minorHAnsi"/>
                <w:sz w:val="22"/>
                <w:szCs w:val="22"/>
              </w:rPr>
            </w:pPr>
            <w:r>
              <w:rPr>
                <w:rFonts w:asciiTheme="minorHAnsi" w:eastAsia="Calibri" w:hAnsiTheme="minorHAnsi" w:cstheme="minorHAnsi"/>
                <w:sz w:val="22"/>
                <w:szCs w:val="22"/>
              </w:rPr>
              <w:t>[TBD] Business rules and process needs to elaborated</w:t>
            </w:r>
            <w:ins w:id="201" w:author="Administrator" w:date="2019-01-30T16:06:00Z">
              <w:r w:rsidR="002833E5">
                <w:rPr>
                  <w:rFonts w:asciiTheme="minorHAnsi" w:eastAsia="Calibri" w:hAnsiTheme="minorHAnsi" w:cstheme="minorHAnsi"/>
                  <w:sz w:val="22"/>
                  <w:szCs w:val="22"/>
                </w:rPr>
                <w:t xml:space="preserve"> (We can consider same logic as that of GPS for arriving at deviations)</w:t>
              </w:r>
            </w:ins>
          </w:p>
          <w:p w:rsidR="002833E5" w:rsidRDefault="002833E5" w:rsidP="00F60B39">
            <w:pPr>
              <w:spacing w:after="200" w:line="276" w:lineRule="auto"/>
              <w:jc w:val="both"/>
              <w:cnfStyle w:val="000000100000"/>
              <w:rPr>
                <w:ins w:id="202" w:author="Administrator" w:date="2019-01-30T16:07:00Z"/>
                <w:rFonts w:asciiTheme="minorHAnsi" w:eastAsia="Calibri" w:hAnsiTheme="minorHAnsi" w:cstheme="minorHAnsi"/>
                <w:sz w:val="22"/>
                <w:szCs w:val="22"/>
              </w:rPr>
            </w:pPr>
            <w:ins w:id="203" w:author="Administrator" w:date="2019-01-30T16:07:00Z">
              <w:r>
                <w:rPr>
                  <w:rFonts w:asciiTheme="minorHAnsi" w:eastAsia="Calibri" w:hAnsiTheme="minorHAnsi" w:cstheme="minorHAnsi"/>
                  <w:sz w:val="22"/>
                  <w:szCs w:val="22"/>
                </w:rPr>
                <w:t>Note:</w:t>
              </w:r>
            </w:ins>
          </w:p>
          <w:p w:rsidR="002833E5" w:rsidRDefault="002833E5" w:rsidP="00F60B39">
            <w:pPr>
              <w:spacing w:after="200" w:line="276" w:lineRule="auto"/>
              <w:jc w:val="both"/>
              <w:cnfStyle w:val="000000100000"/>
              <w:rPr>
                <w:rFonts w:asciiTheme="minorHAnsi" w:eastAsia="Calibri" w:hAnsiTheme="minorHAnsi" w:cstheme="minorHAnsi"/>
                <w:sz w:val="22"/>
                <w:szCs w:val="22"/>
              </w:rPr>
            </w:pPr>
            <w:ins w:id="204" w:author="Administrator" w:date="2019-01-30T16:07:00Z">
              <w:r>
                <w:rPr>
                  <w:rFonts w:asciiTheme="minorHAnsi" w:eastAsia="Calibri" w:hAnsiTheme="minorHAnsi" w:cstheme="minorHAnsi"/>
                  <w:sz w:val="22"/>
                  <w:szCs w:val="22"/>
                </w:rPr>
                <w:t>I will come on whether deviations to be shown to transporter</w:t>
              </w:r>
            </w:ins>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16</w:t>
            </w:r>
          </w:p>
        </w:tc>
        <w:tc>
          <w:tcPr>
            <w:tcW w:w="1290" w:type="dxa"/>
            <w:vAlign w:val="center"/>
          </w:tcPr>
          <w:p w:rsidR="00015CE0" w:rsidRDefault="009E0CD6"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Transporter</w:t>
            </w:r>
          </w:p>
        </w:tc>
        <w:tc>
          <w:tcPr>
            <w:tcW w:w="3945" w:type="dxa"/>
          </w:tcPr>
          <w:p w:rsidR="00015CE0" w:rsidRDefault="00015CE0" w:rsidP="008A7CC2">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In case LR is not available, request customer to confirm receipt</w:t>
            </w:r>
          </w:p>
        </w:tc>
        <w:tc>
          <w:tcPr>
            <w:tcW w:w="3608" w:type="dxa"/>
          </w:tcPr>
          <w:p w:rsidR="00015CE0" w:rsidRDefault="00015CE0" w:rsidP="008A7CC2">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See activity X</w:t>
            </w:r>
            <w:ins w:id="205" w:author="Administrator" w:date="2019-01-30T16:08:00Z">
              <w:r w:rsidR="002833E5">
                <w:rPr>
                  <w:rFonts w:asciiTheme="minorHAnsi" w:eastAsia="Calibri" w:hAnsiTheme="minorHAnsi" w:cstheme="minorHAnsi"/>
                  <w:sz w:val="22"/>
                  <w:szCs w:val="22"/>
                </w:rPr>
                <w:t xml:space="preserve"> (see point no:9)</w:t>
              </w:r>
            </w:ins>
          </w:p>
        </w:tc>
      </w:tr>
      <w:tr w:rsidR="00015CE0" w:rsidTr="00015CE0">
        <w:trPr>
          <w:cnfStyle w:val="00000010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17</w:t>
            </w:r>
          </w:p>
        </w:tc>
        <w:tc>
          <w:tcPr>
            <w:tcW w:w="1290" w:type="dxa"/>
            <w:vAlign w:val="center"/>
          </w:tcPr>
          <w:p w:rsidR="00015CE0" w:rsidRDefault="009E0CD6" w:rsidP="00F60B39">
            <w:pPr>
              <w:spacing w:after="200" w:line="276" w:lineRule="auto"/>
              <w:jc w:val="center"/>
              <w:cnfStyle w:val="000000100000"/>
              <w:rPr>
                <w:rFonts w:asciiTheme="minorHAnsi" w:eastAsia="Calibri" w:hAnsiTheme="minorHAnsi" w:cstheme="minorHAnsi"/>
                <w:sz w:val="22"/>
                <w:szCs w:val="22"/>
              </w:rPr>
            </w:pPr>
            <w:del w:id="206" w:author="Administrator" w:date="2019-01-30T16:08:00Z">
              <w:r w:rsidDel="002833E5">
                <w:rPr>
                  <w:rFonts w:asciiTheme="minorHAnsi" w:eastAsia="Calibri" w:hAnsiTheme="minorHAnsi" w:cstheme="minorHAnsi"/>
                  <w:sz w:val="22"/>
                  <w:szCs w:val="22"/>
                </w:rPr>
                <w:delText>Transporter</w:delText>
              </w:r>
            </w:del>
          </w:p>
        </w:tc>
        <w:tc>
          <w:tcPr>
            <w:tcW w:w="3945" w:type="dxa"/>
          </w:tcPr>
          <w:p w:rsidR="00015CE0" w:rsidRDefault="00015CE0" w:rsidP="008A7CC2">
            <w:pPr>
              <w:spacing w:after="200" w:line="276" w:lineRule="auto"/>
              <w:cnfStyle w:val="000000100000"/>
              <w:rPr>
                <w:rFonts w:asciiTheme="minorHAnsi" w:eastAsia="Calibri" w:hAnsiTheme="minorHAnsi" w:cstheme="minorHAnsi"/>
                <w:sz w:val="22"/>
                <w:szCs w:val="22"/>
              </w:rPr>
            </w:pPr>
            <w:del w:id="207" w:author="Administrator" w:date="2019-01-30T16:08:00Z">
              <w:r w:rsidDel="002833E5">
                <w:rPr>
                  <w:rFonts w:asciiTheme="minorHAnsi" w:eastAsia="Calibri" w:hAnsiTheme="minorHAnsi" w:cstheme="minorHAnsi"/>
                  <w:sz w:val="22"/>
                  <w:szCs w:val="22"/>
                </w:rPr>
                <w:delText>Respond to dispute tickets for incorrect deliveries raised by customer</w:delText>
              </w:r>
            </w:del>
          </w:p>
        </w:tc>
        <w:tc>
          <w:tcPr>
            <w:tcW w:w="3608" w:type="dxa"/>
          </w:tcPr>
          <w:p w:rsidR="00015CE0" w:rsidRDefault="00015CE0" w:rsidP="008A7CC2">
            <w:pPr>
              <w:spacing w:after="200" w:line="276" w:lineRule="auto"/>
              <w:cnfStyle w:val="000000100000"/>
              <w:rPr>
                <w:rFonts w:asciiTheme="minorHAnsi" w:eastAsia="Calibri" w:hAnsiTheme="minorHAnsi" w:cstheme="minorHAnsi"/>
                <w:sz w:val="22"/>
                <w:szCs w:val="22"/>
              </w:rPr>
            </w:pPr>
            <w:del w:id="208" w:author="Administrator" w:date="2019-01-30T16:08:00Z">
              <w:r w:rsidDel="002833E5">
                <w:rPr>
                  <w:rFonts w:asciiTheme="minorHAnsi" w:eastAsia="Calibri" w:hAnsiTheme="minorHAnsi" w:cstheme="minorHAnsi"/>
                  <w:sz w:val="22"/>
                  <w:szCs w:val="22"/>
                </w:rPr>
                <w:delText>See activity Y. Dispute tickets can only be closed by the customer who created the ticket or by OCL authorized representative.</w:delText>
              </w:r>
            </w:del>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18</w:t>
            </w:r>
          </w:p>
        </w:tc>
        <w:tc>
          <w:tcPr>
            <w:tcW w:w="1290" w:type="dxa"/>
            <w:vAlign w:val="center"/>
          </w:tcPr>
          <w:p w:rsidR="00015CE0" w:rsidRDefault="009E0CD6"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Transporter</w:t>
            </w:r>
          </w:p>
        </w:tc>
        <w:tc>
          <w:tcPr>
            <w:tcW w:w="3945" w:type="dxa"/>
          </w:tcPr>
          <w:p w:rsidR="00015CE0" w:rsidRDefault="00015CE0" w:rsidP="008A7CC2">
            <w:pPr>
              <w:spacing w:after="200" w:line="276" w:lineRule="auto"/>
              <w:cnfStyle w:val="000000010000"/>
              <w:rPr>
                <w:ins w:id="209" w:author="Administrator" w:date="2019-01-30T16:11:00Z"/>
                <w:rFonts w:asciiTheme="minorHAnsi" w:eastAsia="Calibri" w:hAnsiTheme="minorHAnsi" w:cstheme="minorHAnsi"/>
                <w:sz w:val="22"/>
                <w:szCs w:val="22"/>
              </w:rPr>
            </w:pPr>
            <w:r>
              <w:rPr>
                <w:rFonts w:asciiTheme="minorHAnsi" w:eastAsia="Calibri" w:hAnsiTheme="minorHAnsi" w:cstheme="minorHAnsi"/>
                <w:sz w:val="22"/>
                <w:szCs w:val="22"/>
              </w:rPr>
              <w:t>Find/Respond to new PO’s and readiness to prepare and submit invoice</w:t>
            </w:r>
          </w:p>
          <w:p w:rsidR="002833E5" w:rsidRDefault="002833E5" w:rsidP="008A7CC2">
            <w:pPr>
              <w:spacing w:after="200" w:line="276" w:lineRule="auto"/>
              <w:cnfStyle w:val="000000010000"/>
              <w:rPr>
                <w:ins w:id="210" w:author="Administrator" w:date="2019-01-30T16:11:00Z"/>
                <w:rFonts w:asciiTheme="minorHAnsi" w:eastAsia="Calibri" w:hAnsiTheme="minorHAnsi" w:cstheme="minorHAnsi"/>
                <w:sz w:val="22"/>
                <w:szCs w:val="22"/>
              </w:rPr>
            </w:pPr>
            <w:ins w:id="211" w:author="Administrator" w:date="2019-01-30T16:11:00Z">
              <w:r>
                <w:rPr>
                  <w:rFonts w:asciiTheme="minorHAnsi" w:eastAsia="Calibri" w:hAnsiTheme="minorHAnsi" w:cstheme="minorHAnsi"/>
                  <w:sz w:val="22"/>
                  <w:szCs w:val="22"/>
                </w:rPr>
                <w:t>Discuss with SAP:</w:t>
              </w:r>
            </w:ins>
          </w:p>
          <w:p w:rsidR="007F22F7" w:rsidRDefault="002833E5">
            <w:pPr>
              <w:pStyle w:val="ListParagraph"/>
              <w:numPr>
                <w:ilvl w:val="0"/>
                <w:numId w:val="16"/>
              </w:numPr>
              <w:cnfStyle w:val="000000010000"/>
              <w:rPr>
                <w:ins w:id="212" w:author="Administrator" w:date="2019-01-30T16:12:00Z"/>
                <w:rFonts w:asciiTheme="minorHAnsi" w:hAnsiTheme="minorHAnsi" w:cstheme="minorHAnsi"/>
              </w:rPr>
              <w:pPrChange w:id="213" w:author="Administrator" w:date="2019-01-30T16:11:00Z">
                <w:pPr>
                  <w:spacing w:after="200" w:line="276" w:lineRule="auto"/>
                  <w:cnfStyle w:val="000000010000"/>
                </w:pPr>
              </w:pPrChange>
            </w:pPr>
            <w:ins w:id="214" w:author="Administrator" w:date="2019-01-30T16:12:00Z">
              <w:r>
                <w:rPr>
                  <w:rFonts w:asciiTheme="minorHAnsi" w:hAnsiTheme="minorHAnsi" w:cstheme="minorHAnsi"/>
                </w:rPr>
                <w:t xml:space="preserve">Should we </w:t>
              </w:r>
            </w:ins>
            <w:ins w:id="215" w:author="Administrator" w:date="2019-01-30T16:11:00Z">
              <w:r>
                <w:rPr>
                  <w:rFonts w:asciiTheme="minorHAnsi" w:hAnsiTheme="minorHAnsi" w:cstheme="minorHAnsi"/>
                </w:rPr>
                <w:t>send PO,</w:t>
              </w:r>
            </w:ins>
            <w:ins w:id="216" w:author="Administrator" w:date="2019-01-30T16:29:00Z">
              <w:r w:rsidR="00A876F5">
                <w:rPr>
                  <w:rFonts w:asciiTheme="minorHAnsi" w:hAnsiTheme="minorHAnsi" w:cstheme="minorHAnsi"/>
                </w:rPr>
                <w:t xml:space="preserve"> Shipment cost,</w:t>
              </w:r>
            </w:ins>
            <w:ins w:id="217" w:author="Administrator" w:date="2019-01-30T16:11:00Z">
              <w:r>
                <w:rPr>
                  <w:rFonts w:asciiTheme="minorHAnsi" w:hAnsiTheme="minorHAnsi" w:cstheme="minorHAnsi"/>
                </w:rPr>
                <w:t xml:space="preserve"> Transporter detail &amp; Invoice / time stamp</w:t>
              </w:r>
            </w:ins>
            <w:ins w:id="218" w:author="Administrator" w:date="2019-01-30T16:12:00Z">
              <w:r>
                <w:rPr>
                  <w:rFonts w:asciiTheme="minorHAnsi" w:hAnsiTheme="minorHAnsi" w:cstheme="minorHAnsi"/>
                </w:rPr>
                <w:t>?</w:t>
              </w:r>
            </w:ins>
          </w:p>
          <w:p w:rsidR="007F22F7" w:rsidRDefault="002833E5">
            <w:pPr>
              <w:pStyle w:val="ListParagraph"/>
              <w:numPr>
                <w:ilvl w:val="0"/>
                <w:numId w:val="16"/>
              </w:numPr>
              <w:cnfStyle w:val="000000010000"/>
              <w:rPr>
                <w:ins w:id="219" w:author="Administrator" w:date="2019-01-30T16:17:00Z"/>
                <w:rFonts w:asciiTheme="minorHAnsi" w:hAnsiTheme="minorHAnsi" w:cstheme="minorHAnsi"/>
              </w:rPr>
              <w:pPrChange w:id="220" w:author="Administrator" w:date="2019-01-30T16:11:00Z">
                <w:pPr>
                  <w:spacing w:after="200" w:line="276" w:lineRule="auto"/>
                  <w:cnfStyle w:val="000000010000"/>
                </w:pPr>
              </w:pPrChange>
            </w:pPr>
            <w:ins w:id="221" w:author="Administrator" w:date="2019-01-30T16:13:00Z">
              <w:r>
                <w:rPr>
                  <w:rFonts w:asciiTheme="minorHAnsi" w:hAnsiTheme="minorHAnsi" w:cstheme="minorHAnsi"/>
                </w:rPr>
                <w:t>LR Scan, delivered Geo-fence</w:t>
              </w:r>
            </w:ins>
            <w:ins w:id="222" w:author="Administrator" w:date="2019-01-30T16:17:00Z">
              <w:r w:rsidR="00E54641">
                <w:rPr>
                  <w:rFonts w:asciiTheme="minorHAnsi" w:hAnsiTheme="minorHAnsi" w:cstheme="minorHAnsi"/>
                </w:rPr>
                <w:t>**</w:t>
              </w:r>
            </w:ins>
            <w:ins w:id="223" w:author="Administrator" w:date="2019-01-30T16:13:00Z">
              <w:r>
                <w:rPr>
                  <w:rFonts w:asciiTheme="minorHAnsi" w:hAnsiTheme="minorHAnsi" w:cstheme="minorHAnsi"/>
                </w:rPr>
                <w:t>, (PO- SAP; LR – SAP), Customer confirmation</w:t>
              </w:r>
            </w:ins>
            <w:ins w:id="224" w:author="Administrator" w:date="2019-01-30T16:16:00Z">
              <w:r w:rsidR="00E54641">
                <w:rPr>
                  <w:rFonts w:asciiTheme="minorHAnsi" w:hAnsiTheme="minorHAnsi" w:cstheme="minorHAnsi"/>
                </w:rPr>
                <w:t>; Check all this before allowing transporter to generate invoice (till then this button is inactive)</w:t>
              </w:r>
            </w:ins>
          </w:p>
          <w:p w:rsidR="007F22F7" w:rsidRDefault="00E54641">
            <w:pPr>
              <w:pStyle w:val="ListParagraph"/>
              <w:numPr>
                <w:ilvl w:val="0"/>
                <w:numId w:val="16"/>
              </w:numPr>
              <w:cnfStyle w:val="000000010000"/>
              <w:rPr>
                <w:rFonts w:asciiTheme="minorHAnsi" w:hAnsiTheme="minorHAnsi" w:cstheme="minorHAnsi"/>
                <w:rPrChange w:id="225" w:author="Administrator" w:date="2019-01-30T16:11:00Z">
                  <w:rPr>
                    <w:rFonts w:eastAsia="Calibri"/>
                  </w:rPr>
                </w:rPrChange>
              </w:rPr>
              <w:pPrChange w:id="226" w:author="Administrator" w:date="2019-01-30T16:11:00Z">
                <w:pPr>
                  <w:spacing w:after="200" w:line="276" w:lineRule="auto"/>
                  <w:cnfStyle w:val="000000010000"/>
                </w:pPr>
              </w:pPrChange>
            </w:pPr>
            <w:ins w:id="227" w:author="Administrator" w:date="2019-01-30T16:17:00Z">
              <w:r>
                <w:rPr>
                  <w:rFonts w:asciiTheme="minorHAnsi" w:hAnsiTheme="minorHAnsi" w:cstheme="minorHAnsi"/>
                </w:rPr>
                <w:t>**Should we make this mandatory? Ask Peeyush</w:t>
              </w:r>
            </w:ins>
          </w:p>
        </w:tc>
        <w:tc>
          <w:tcPr>
            <w:tcW w:w="3608" w:type="dxa"/>
          </w:tcPr>
          <w:p w:rsidR="00015CE0" w:rsidRDefault="00015CE0" w:rsidP="008A7CC2">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 xml:space="preserve">System will notify transporter when PO is issued by OCL and pending number of PoDs. Transporter can also use the web app to find POs and readiness to submit. System will also send a notification once  only if invoice against PO is ready </w:t>
            </w:r>
          </w:p>
          <w:p w:rsidR="00015CE0" w:rsidRDefault="00015CE0" w:rsidP="008A7CC2">
            <w:pPr>
              <w:spacing w:after="200" w:line="276" w:lineRule="auto"/>
              <w:cnfStyle w:val="000000010000"/>
              <w:rPr>
                <w:ins w:id="228" w:author="Administrator" w:date="2019-01-30T16:22:00Z"/>
                <w:rFonts w:asciiTheme="minorHAnsi" w:eastAsia="Calibri" w:hAnsiTheme="minorHAnsi" w:cstheme="minorHAnsi"/>
                <w:sz w:val="22"/>
                <w:szCs w:val="22"/>
              </w:rPr>
            </w:pPr>
            <w:r>
              <w:rPr>
                <w:rFonts w:asciiTheme="minorHAnsi" w:eastAsia="Calibri" w:hAnsiTheme="minorHAnsi" w:cstheme="minorHAnsi"/>
                <w:sz w:val="22"/>
                <w:szCs w:val="22"/>
              </w:rPr>
              <w:t>[TBD] Daily reminder email of status</w:t>
            </w:r>
            <w:ins w:id="229" w:author="Administrator" w:date="2019-01-30T16:18:00Z">
              <w:r w:rsidR="00E54641">
                <w:rPr>
                  <w:rFonts w:asciiTheme="minorHAnsi" w:eastAsia="Calibri" w:hAnsiTheme="minorHAnsi" w:cstheme="minorHAnsi"/>
                  <w:sz w:val="22"/>
                  <w:szCs w:val="22"/>
                </w:rPr>
                <w:t xml:space="preserve"> (or every 2-3 days)</w:t>
              </w:r>
            </w:ins>
            <w:del w:id="230" w:author="Administrator" w:date="2019-01-30T16:18:00Z">
              <w:r w:rsidDel="00E54641">
                <w:rPr>
                  <w:rFonts w:asciiTheme="minorHAnsi" w:eastAsia="Calibri" w:hAnsiTheme="minorHAnsi" w:cstheme="minorHAnsi"/>
                  <w:sz w:val="22"/>
                  <w:szCs w:val="22"/>
                </w:rPr>
                <w:delText>.</w:delText>
              </w:r>
            </w:del>
          </w:p>
          <w:p w:rsidR="00E54641" w:rsidRDefault="00E54641" w:rsidP="008A7CC2">
            <w:pPr>
              <w:spacing w:after="200" w:line="276" w:lineRule="auto"/>
              <w:cnfStyle w:val="000000010000"/>
              <w:rPr>
                <w:ins w:id="231" w:author="Administrator" w:date="2019-01-30T16:22:00Z"/>
                <w:rFonts w:asciiTheme="minorHAnsi" w:eastAsia="Calibri" w:hAnsiTheme="minorHAnsi" w:cstheme="minorHAnsi"/>
                <w:sz w:val="22"/>
                <w:szCs w:val="22"/>
              </w:rPr>
            </w:pPr>
          </w:p>
          <w:p w:rsidR="00E54641" w:rsidRDefault="00E54641" w:rsidP="008A7CC2">
            <w:pPr>
              <w:spacing w:after="200" w:line="276" w:lineRule="auto"/>
              <w:cnfStyle w:val="000000010000"/>
              <w:rPr>
                <w:ins w:id="232" w:author="Administrator" w:date="2019-01-30T16:22:00Z"/>
                <w:rFonts w:asciiTheme="minorHAnsi" w:eastAsia="Calibri" w:hAnsiTheme="minorHAnsi" w:cstheme="minorHAnsi"/>
                <w:sz w:val="22"/>
                <w:szCs w:val="22"/>
              </w:rPr>
            </w:pPr>
            <w:ins w:id="233" w:author="Administrator" w:date="2019-01-30T16:22:00Z">
              <w:r>
                <w:rPr>
                  <w:rFonts w:asciiTheme="minorHAnsi" w:eastAsia="Calibri" w:hAnsiTheme="minorHAnsi" w:cstheme="minorHAnsi"/>
                  <w:sz w:val="22"/>
                  <w:szCs w:val="22"/>
                </w:rPr>
                <w:t>Important:</w:t>
              </w:r>
            </w:ins>
          </w:p>
          <w:p w:rsidR="007F22F7" w:rsidRDefault="00E54641">
            <w:pPr>
              <w:pStyle w:val="ListParagraph"/>
              <w:numPr>
                <w:ilvl w:val="0"/>
                <w:numId w:val="17"/>
              </w:numPr>
              <w:cnfStyle w:val="000000010000"/>
              <w:rPr>
                <w:ins w:id="234" w:author="Administrator" w:date="2019-01-30T16:22:00Z"/>
                <w:rFonts w:asciiTheme="minorHAnsi" w:hAnsiTheme="minorHAnsi" w:cstheme="minorHAnsi"/>
              </w:rPr>
              <w:pPrChange w:id="235" w:author="Administrator" w:date="2019-01-30T16:22:00Z">
                <w:pPr>
                  <w:spacing w:after="200" w:line="276" w:lineRule="auto"/>
                  <w:cnfStyle w:val="000000010000"/>
                </w:pPr>
              </w:pPrChange>
            </w:pPr>
            <w:ins w:id="236" w:author="Administrator" w:date="2019-01-30T16:22:00Z">
              <w:r>
                <w:rPr>
                  <w:rFonts w:asciiTheme="minorHAnsi" w:hAnsiTheme="minorHAnsi" w:cstheme="minorHAnsi"/>
                </w:rPr>
                <w:t>What information is available in PO?</w:t>
              </w:r>
            </w:ins>
          </w:p>
          <w:p w:rsidR="007F22F7" w:rsidRDefault="00E54641">
            <w:pPr>
              <w:pStyle w:val="ListParagraph"/>
              <w:numPr>
                <w:ilvl w:val="0"/>
                <w:numId w:val="17"/>
              </w:numPr>
              <w:cnfStyle w:val="000000010000"/>
              <w:rPr>
                <w:ins w:id="237" w:author="Administrator" w:date="2019-01-30T16:22:00Z"/>
                <w:rFonts w:asciiTheme="minorHAnsi" w:hAnsiTheme="minorHAnsi" w:cstheme="minorHAnsi"/>
              </w:rPr>
              <w:pPrChange w:id="238" w:author="Administrator" w:date="2019-01-30T16:22:00Z">
                <w:pPr>
                  <w:spacing w:after="200" w:line="276" w:lineRule="auto"/>
                  <w:cnfStyle w:val="000000010000"/>
                </w:pPr>
              </w:pPrChange>
            </w:pPr>
            <w:ins w:id="239" w:author="Administrator" w:date="2019-01-30T16:22:00Z">
              <w:r>
                <w:rPr>
                  <w:rFonts w:asciiTheme="minorHAnsi" w:hAnsiTheme="minorHAnsi" w:cstheme="minorHAnsi"/>
                </w:rPr>
                <w:t>What is available in transporter invoice?</w:t>
              </w:r>
            </w:ins>
          </w:p>
          <w:p w:rsidR="007F22F7" w:rsidRDefault="00E54641">
            <w:pPr>
              <w:pStyle w:val="ListParagraph"/>
              <w:numPr>
                <w:ilvl w:val="0"/>
                <w:numId w:val="17"/>
              </w:numPr>
              <w:cnfStyle w:val="000000010000"/>
              <w:rPr>
                <w:rFonts w:asciiTheme="minorHAnsi" w:hAnsiTheme="minorHAnsi" w:cstheme="minorHAnsi"/>
                <w:rPrChange w:id="240" w:author="Administrator" w:date="2019-01-30T16:22:00Z">
                  <w:rPr>
                    <w:rFonts w:eastAsia="Calibri"/>
                  </w:rPr>
                </w:rPrChange>
              </w:rPr>
              <w:pPrChange w:id="241" w:author="Administrator" w:date="2019-01-30T16:22:00Z">
                <w:pPr>
                  <w:spacing w:after="200" w:line="276" w:lineRule="auto"/>
                  <w:cnfStyle w:val="000000010000"/>
                </w:pPr>
              </w:pPrChange>
            </w:pPr>
            <w:ins w:id="242" w:author="Administrator" w:date="2019-01-30T16:22:00Z">
              <w:r>
                <w:rPr>
                  <w:rFonts w:asciiTheme="minorHAnsi" w:hAnsiTheme="minorHAnsi" w:cstheme="minorHAnsi"/>
                </w:rPr>
                <w:t>Do we need intelli to calculate invoice-wise freight?? (OCL to confirm)</w:t>
              </w:r>
            </w:ins>
          </w:p>
        </w:tc>
      </w:tr>
      <w:tr w:rsidR="00015CE0" w:rsidTr="00015CE0">
        <w:trPr>
          <w:cnfStyle w:val="00000010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19</w:t>
            </w:r>
          </w:p>
        </w:tc>
        <w:tc>
          <w:tcPr>
            <w:tcW w:w="1290" w:type="dxa"/>
            <w:vAlign w:val="center"/>
          </w:tcPr>
          <w:p w:rsidR="00015CE0" w:rsidRDefault="009E0CD6" w:rsidP="00F60B39">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Transporter</w:t>
            </w:r>
          </w:p>
        </w:tc>
        <w:tc>
          <w:tcPr>
            <w:tcW w:w="3945" w:type="dxa"/>
          </w:tcPr>
          <w:p w:rsidR="00015CE0" w:rsidRDefault="00015CE0" w:rsidP="008A7CC2">
            <w:pPr>
              <w:spacing w:after="200" w:line="276" w:lineRule="auto"/>
              <w:cnfStyle w:val="000000100000"/>
              <w:rPr>
                <w:ins w:id="243" w:author="Administrator" w:date="2019-01-30T16:30:00Z"/>
                <w:rFonts w:asciiTheme="minorHAnsi" w:eastAsia="Calibri" w:hAnsiTheme="minorHAnsi" w:cstheme="minorHAnsi"/>
                <w:sz w:val="22"/>
                <w:szCs w:val="22"/>
              </w:rPr>
            </w:pPr>
            <w:r>
              <w:rPr>
                <w:rFonts w:asciiTheme="minorHAnsi" w:eastAsia="Calibri" w:hAnsiTheme="minorHAnsi" w:cstheme="minorHAnsi"/>
                <w:sz w:val="22"/>
                <w:szCs w:val="22"/>
              </w:rPr>
              <w:t xml:space="preserve">Review underlying details of PoD for </w:t>
            </w:r>
            <w:r>
              <w:rPr>
                <w:rFonts w:asciiTheme="minorHAnsi" w:eastAsia="Calibri" w:hAnsiTheme="minorHAnsi" w:cstheme="minorHAnsi"/>
                <w:sz w:val="22"/>
                <w:szCs w:val="22"/>
              </w:rPr>
              <w:lastRenderedPageBreak/>
              <w:t>invoices and then confirm submission of invoice</w:t>
            </w:r>
          </w:p>
          <w:p w:rsidR="00A876F5" w:rsidRDefault="00A876F5" w:rsidP="008A7CC2">
            <w:pPr>
              <w:spacing w:after="200" w:line="276" w:lineRule="auto"/>
              <w:cnfStyle w:val="000000100000"/>
              <w:rPr>
                <w:ins w:id="244" w:author="Administrator" w:date="2019-01-30T16:30:00Z"/>
                <w:rFonts w:asciiTheme="minorHAnsi" w:eastAsia="Calibri" w:hAnsiTheme="minorHAnsi" w:cstheme="minorHAnsi"/>
                <w:sz w:val="22"/>
                <w:szCs w:val="22"/>
              </w:rPr>
            </w:pPr>
            <w:ins w:id="245" w:author="Administrator" w:date="2019-01-30T16:30:00Z">
              <w:r>
                <w:rPr>
                  <w:rFonts w:asciiTheme="minorHAnsi" w:eastAsia="Calibri" w:hAnsiTheme="minorHAnsi" w:cstheme="minorHAnsi"/>
                  <w:sz w:val="22"/>
                  <w:szCs w:val="22"/>
                </w:rPr>
                <w:t>Note:</w:t>
              </w:r>
            </w:ins>
          </w:p>
          <w:p w:rsidR="00A876F5" w:rsidRDefault="00A876F5" w:rsidP="008A7CC2">
            <w:pPr>
              <w:spacing w:after="200" w:line="276" w:lineRule="auto"/>
              <w:cnfStyle w:val="000000100000"/>
              <w:rPr>
                <w:rFonts w:asciiTheme="minorHAnsi" w:eastAsia="Calibri" w:hAnsiTheme="minorHAnsi" w:cstheme="minorHAnsi"/>
                <w:sz w:val="22"/>
                <w:szCs w:val="22"/>
              </w:rPr>
            </w:pPr>
            <w:ins w:id="246" w:author="Administrator" w:date="2019-01-30T16:30:00Z">
              <w:r>
                <w:rPr>
                  <w:rFonts w:asciiTheme="minorHAnsi" w:eastAsia="Calibri" w:hAnsiTheme="minorHAnsi" w:cstheme="minorHAnsi"/>
                  <w:sz w:val="22"/>
                  <w:szCs w:val="22"/>
                </w:rPr>
                <w:t>“Should we show route-wise to accounts?”</w:t>
              </w:r>
            </w:ins>
          </w:p>
        </w:tc>
        <w:tc>
          <w:tcPr>
            <w:tcW w:w="3608" w:type="dxa"/>
          </w:tcPr>
          <w:p w:rsidR="00015CE0" w:rsidDel="00A876F5" w:rsidRDefault="00015CE0" w:rsidP="00E54641">
            <w:pPr>
              <w:spacing w:after="200" w:line="276" w:lineRule="auto"/>
              <w:cnfStyle w:val="000000100000"/>
              <w:rPr>
                <w:del w:id="247" w:author="Administrator" w:date="2019-01-30T16:23:00Z"/>
                <w:rFonts w:asciiTheme="minorHAnsi" w:eastAsia="Calibri" w:hAnsiTheme="minorHAnsi" w:cstheme="minorHAnsi"/>
                <w:sz w:val="22"/>
                <w:szCs w:val="22"/>
              </w:rPr>
            </w:pPr>
            <w:r>
              <w:rPr>
                <w:rFonts w:asciiTheme="minorHAnsi" w:eastAsia="Calibri" w:hAnsiTheme="minorHAnsi" w:cstheme="minorHAnsi"/>
                <w:sz w:val="22"/>
                <w:szCs w:val="22"/>
              </w:rPr>
              <w:lastRenderedPageBreak/>
              <w:t xml:space="preserve">Once submitted the PoD will be </w:t>
            </w:r>
            <w:r>
              <w:rPr>
                <w:rFonts w:asciiTheme="minorHAnsi" w:eastAsia="Calibri" w:hAnsiTheme="minorHAnsi" w:cstheme="minorHAnsi"/>
                <w:sz w:val="22"/>
                <w:szCs w:val="22"/>
              </w:rPr>
              <w:lastRenderedPageBreak/>
              <w:t xml:space="preserve">locked for further changes. </w:t>
            </w:r>
            <w:del w:id="248" w:author="Administrator" w:date="2019-01-30T16:23:00Z">
              <w:r w:rsidDel="00E54641">
                <w:rPr>
                  <w:rFonts w:asciiTheme="minorHAnsi" w:eastAsia="Calibri" w:hAnsiTheme="minorHAnsi" w:cstheme="minorHAnsi"/>
                  <w:sz w:val="22"/>
                  <w:szCs w:val="22"/>
                </w:rPr>
                <w:delText>System will create excel file and put in prescribed location</w:delText>
              </w:r>
            </w:del>
          </w:p>
          <w:p w:rsidR="00A876F5" w:rsidRDefault="00A876F5" w:rsidP="00E54641">
            <w:pPr>
              <w:spacing w:after="200" w:line="276" w:lineRule="auto"/>
              <w:cnfStyle w:val="000000100000"/>
              <w:rPr>
                <w:ins w:id="249" w:author="Administrator" w:date="2019-01-30T16:30:00Z"/>
                <w:rFonts w:asciiTheme="minorHAnsi" w:eastAsia="Calibri" w:hAnsiTheme="minorHAnsi" w:cstheme="minorHAnsi"/>
                <w:sz w:val="22"/>
                <w:szCs w:val="22"/>
              </w:rPr>
            </w:pPr>
            <w:ins w:id="250" w:author="Administrator" w:date="2019-01-30T16:30:00Z">
              <w:r>
                <w:rPr>
                  <w:rFonts w:asciiTheme="minorHAnsi" w:eastAsia="Calibri" w:hAnsiTheme="minorHAnsi" w:cstheme="minorHAnsi"/>
                  <w:sz w:val="22"/>
                  <w:szCs w:val="22"/>
                </w:rPr>
                <w:t>Once invoice is submitted then workflow will push details into accounts screen</w:t>
              </w:r>
            </w:ins>
          </w:p>
          <w:p w:rsidR="00015CE0" w:rsidRDefault="00015CE0" w:rsidP="00A876F5">
            <w:pPr>
              <w:spacing w:after="200" w:line="276" w:lineRule="auto"/>
              <w:cnfStyle w:val="000000100000"/>
              <w:rPr>
                <w:ins w:id="251" w:author="Administrator" w:date="2019-01-30T16:29:00Z"/>
                <w:rFonts w:asciiTheme="minorHAnsi" w:eastAsia="Calibri" w:hAnsiTheme="minorHAnsi" w:cstheme="minorHAnsi"/>
                <w:sz w:val="22"/>
                <w:szCs w:val="22"/>
              </w:rPr>
            </w:pPr>
            <w:r>
              <w:rPr>
                <w:rFonts w:asciiTheme="minorHAnsi" w:eastAsia="Calibri" w:hAnsiTheme="minorHAnsi" w:cstheme="minorHAnsi"/>
                <w:sz w:val="22"/>
                <w:szCs w:val="22"/>
              </w:rPr>
              <w:t xml:space="preserve">[TBD] – </w:t>
            </w:r>
            <w:del w:id="252" w:author="Administrator" w:date="2019-01-30T16:29:00Z">
              <w:r w:rsidRPr="00A876F5" w:rsidDel="00A876F5">
                <w:rPr>
                  <w:rFonts w:asciiTheme="minorHAnsi" w:eastAsia="Calibri" w:hAnsiTheme="minorHAnsi" w:cstheme="minorHAnsi"/>
                  <w:sz w:val="22"/>
                  <w:szCs w:val="22"/>
                </w:rPr>
                <w:delText>partial invoices against a PO is not possible</w:delText>
              </w:r>
            </w:del>
            <w:del w:id="253" w:author="Administrator" w:date="2019-01-30T16:23:00Z">
              <w:r w:rsidRPr="00A876F5" w:rsidDel="00A876F5">
                <w:rPr>
                  <w:rFonts w:asciiTheme="minorHAnsi" w:eastAsia="Calibri" w:hAnsiTheme="minorHAnsi" w:cstheme="minorHAnsi"/>
                  <w:sz w:val="22"/>
                  <w:szCs w:val="22"/>
                </w:rPr>
                <w:delText>.</w:delText>
              </w:r>
            </w:del>
          </w:p>
          <w:p w:rsidR="00A876F5" w:rsidRDefault="00A876F5" w:rsidP="00A876F5">
            <w:pPr>
              <w:spacing w:after="200" w:line="276" w:lineRule="auto"/>
              <w:cnfStyle w:val="000000100000"/>
              <w:rPr>
                <w:ins w:id="254" w:author="Administrator" w:date="2019-01-30T16:29:00Z"/>
                <w:rFonts w:asciiTheme="minorHAnsi" w:eastAsia="Calibri" w:hAnsiTheme="minorHAnsi" w:cstheme="minorHAnsi"/>
                <w:sz w:val="22"/>
                <w:szCs w:val="22"/>
              </w:rPr>
            </w:pPr>
            <w:ins w:id="255" w:author="Administrator" w:date="2019-01-30T16:29:00Z">
              <w:r>
                <w:rPr>
                  <w:rFonts w:asciiTheme="minorHAnsi" w:eastAsia="Calibri" w:hAnsiTheme="minorHAnsi" w:cstheme="minorHAnsi"/>
                  <w:sz w:val="22"/>
                  <w:szCs w:val="22"/>
                </w:rPr>
                <w:t>Transporter will be allowed to generate invoice irrespective of PO clubbing</w:t>
              </w:r>
            </w:ins>
          </w:p>
          <w:p w:rsidR="00A876F5" w:rsidRDefault="00A876F5" w:rsidP="00A876F5">
            <w:pPr>
              <w:spacing w:after="200" w:line="276" w:lineRule="auto"/>
              <w:cnfStyle w:val="000000100000"/>
              <w:rPr>
                <w:rFonts w:asciiTheme="minorHAnsi" w:eastAsia="Calibri" w:hAnsiTheme="minorHAnsi" w:cstheme="minorHAnsi"/>
                <w:sz w:val="22"/>
                <w:szCs w:val="22"/>
              </w:rPr>
            </w:pPr>
            <w:ins w:id="256" w:author="Administrator" w:date="2019-01-30T16:29:00Z">
              <w:r>
                <w:rPr>
                  <w:rFonts w:asciiTheme="minorHAnsi" w:eastAsia="Calibri" w:hAnsiTheme="minorHAnsi" w:cstheme="minorHAnsi"/>
                  <w:sz w:val="22"/>
                  <w:szCs w:val="22"/>
                </w:rPr>
                <w:t>Accounts will not process invoices till entire bunch is available</w:t>
              </w:r>
            </w:ins>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20</w:t>
            </w:r>
          </w:p>
        </w:tc>
        <w:tc>
          <w:tcPr>
            <w:tcW w:w="1290" w:type="dxa"/>
            <w:vAlign w:val="center"/>
          </w:tcPr>
          <w:p w:rsidR="00015CE0" w:rsidRDefault="00015CE0"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OCL logistics</w:t>
            </w:r>
          </w:p>
        </w:tc>
        <w:tc>
          <w:tcPr>
            <w:tcW w:w="3945" w:type="dxa"/>
          </w:tcPr>
          <w:p w:rsidR="00015CE0" w:rsidRDefault="00015CE0" w:rsidP="008A7CC2">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Signup transporter</w:t>
            </w:r>
          </w:p>
        </w:tc>
        <w:tc>
          <w:tcPr>
            <w:tcW w:w="3608" w:type="dxa"/>
          </w:tcPr>
          <w:p w:rsidR="009E0CD6" w:rsidRDefault="009E0CD6" w:rsidP="009E0CD6">
            <w:pPr>
              <w:jc w:val="both"/>
              <w:cnfStyle w:val="000000010000"/>
              <w:rPr>
                <w:rFonts w:asciiTheme="minorHAnsi" w:hAnsiTheme="minorHAnsi" w:cstheme="minorHAnsi"/>
                <w:sz w:val="22"/>
                <w:szCs w:val="22"/>
              </w:rPr>
            </w:pPr>
            <w:r w:rsidRPr="005E3615">
              <w:rPr>
                <w:rFonts w:asciiTheme="minorHAnsi" w:hAnsiTheme="minorHAnsi" w:cstheme="minorHAnsi"/>
                <w:sz w:val="22"/>
                <w:szCs w:val="22"/>
              </w:rPr>
              <w:t>S</w:t>
            </w:r>
            <w:r>
              <w:rPr>
                <w:rFonts w:asciiTheme="minorHAnsi" w:hAnsiTheme="minorHAnsi" w:cstheme="minorHAnsi"/>
                <w:sz w:val="22"/>
                <w:szCs w:val="22"/>
              </w:rPr>
              <w:t>ignup to be done by OCL staff (logistics)</w:t>
            </w:r>
          </w:p>
          <w:p w:rsidR="00015CE0" w:rsidRDefault="009E0CD6" w:rsidP="009E0CD6">
            <w:pPr>
              <w:spacing w:after="200" w:line="276" w:lineRule="auto"/>
              <w:cnfStyle w:val="000000010000"/>
              <w:rPr>
                <w:rFonts w:asciiTheme="minorHAnsi" w:eastAsia="Calibri" w:hAnsiTheme="minorHAnsi" w:cstheme="minorHAnsi"/>
                <w:sz w:val="22"/>
                <w:szCs w:val="22"/>
              </w:rPr>
            </w:pPr>
            <w:r>
              <w:rPr>
                <w:rFonts w:asciiTheme="minorHAnsi" w:hAnsiTheme="minorHAnsi" w:cstheme="minorHAnsi"/>
                <w:sz w:val="22"/>
                <w:szCs w:val="22"/>
              </w:rPr>
              <w:t>[NO] No request for account creation</w:t>
            </w:r>
          </w:p>
        </w:tc>
      </w:tr>
      <w:tr w:rsidR="00015CE0" w:rsidTr="00015CE0">
        <w:trPr>
          <w:cnfStyle w:val="00000010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21</w:t>
            </w:r>
          </w:p>
        </w:tc>
        <w:tc>
          <w:tcPr>
            <w:tcW w:w="1290" w:type="dxa"/>
            <w:vAlign w:val="center"/>
          </w:tcPr>
          <w:p w:rsidR="00015CE0" w:rsidRDefault="009E0CD6" w:rsidP="00F60B39">
            <w:pPr>
              <w:spacing w:after="200" w:line="276" w:lineRule="auto"/>
              <w:jc w:val="center"/>
              <w:cnfStyle w:val="000000100000"/>
              <w:rPr>
                <w:rFonts w:asciiTheme="minorHAnsi" w:eastAsia="Calibri" w:hAnsiTheme="minorHAnsi" w:cstheme="minorHAnsi"/>
                <w:sz w:val="22"/>
                <w:szCs w:val="22"/>
              </w:rPr>
            </w:pPr>
            <w:del w:id="257" w:author="Administrator" w:date="2019-01-30T16:31:00Z">
              <w:r w:rsidDel="00A876F5">
                <w:rPr>
                  <w:rFonts w:asciiTheme="minorHAnsi" w:eastAsia="Calibri" w:hAnsiTheme="minorHAnsi" w:cstheme="minorHAnsi"/>
                  <w:sz w:val="22"/>
                  <w:szCs w:val="22"/>
                </w:rPr>
                <w:delText>OCL logistics</w:delText>
              </w:r>
            </w:del>
          </w:p>
        </w:tc>
        <w:tc>
          <w:tcPr>
            <w:tcW w:w="3945" w:type="dxa"/>
          </w:tcPr>
          <w:p w:rsidR="00015CE0" w:rsidRDefault="009E0CD6" w:rsidP="008A7CC2">
            <w:pPr>
              <w:spacing w:after="200" w:line="276" w:lineRule="auto"/>
              <w:cnfStyle w:val="000000100000"/>
              <w:rPr>
                <w:rFonts w:asciiTheme="minorHAnsi" w:eastAsia="Calibri" w:hAnsiTheme="minorHAnsi" w:cstheme="minorHAnsi"/>
                <w:sz w:val="22"/>
                <w:szCs w:val="22"/>
              </w:rPr>
            </w:pPr>
            <w:del w:id="258" w:author="Administrator" w:date="2019-01-30T16:31:00Z">
              <w:r w:rsidDel="00A876F5">
                <w:rPr>
                  <w:rFonts w:asciiTheme="minorHAnsi" w:eastAsia="Calibri" w:hAnsiTheme="minorHAnsi" w:cstheme="minorHAnsi"/>
                  <w:sz w:val="22"/>
                  <w:szCs w:val="22"/>
                </w:rPr>
                <w:delText>Address discrepancies</w:delText>
              </w:r>
            </w:del>
          </w:p>
        </w:tc>
        <w:tc>
          <w:tcPr>
            <w:tcW w:w="3608" w:type="dxa"/>
          </w:tcPr>
          <w:p w:rsidR="00015CE0" w:rsidRDefault="009E0CD6" w:rsidP="008A7CC2">
            <w:pPr>
              <w:spacing w:after="200" w:line="276" w:lineRule="auto"/>
              <w:cnfStyle w:val="000000100000"/>
              <w:rPr>
                <w:rFonts w:asciiTheme="minorHAnsi" w:eastAsia="Calibri" w:hAnsiTheme="minorHAnsi" w:cstheme="minorHAnsi"/>
                <w:sz w:val="22"/>
                <w:szCs w:val="22"/>
              </w:rPr>
            </w:pPr>
            <w:del w:id="259" w:author="Administrator" w:date="2019-01-30T16:31:00Z">
              <w:r w:rsidDel="00A876F5">
                <w:rPr>
                  <w:rFonts w:asciiTheme="minorHAnsi" w:eastAsia="Calibri" w:hAnsiTheme="minorHAnsi" w:cstheme="minorHAnsi"/>
                  <w:sz w:val="22"/>
                  <w:szCs w:val="22"/>
                </w:rPr>
                <w:delText>[TBC] Any Dispute raised by buyer needs to be addressed  to OCL Logisitcs</w:delText>
              </w:r>
            </w:del>
          </w:p>
        </w:tc>
      </w:tr>
      <w:tr w:rsidR="00015CE0" w:rsidTr="00015CE0">
        <w:trPr>
          <w:cnfStyle w:val="000000010000"/>
        </w:trPr>
        <w:tc>
          <w:tcPr>
            <w:cnfStyle w:val="001000000000"/>
            <w:tcW w:w="643" w:type="dxa"/>
          </w:tcPr>
          <w:p w:rsidR="00015CE0"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22</w:t>
            </w:r>
          </w:p>
        </w:tc>
        <w:tc>
          <w:tcPr>
            <w:tcW w:w="1290" w:type="dxa"/>
            <w:vAlign w:val="center"/>
          </w:tcPr>
          <w:p w:rsidR="00015CE0" w:rsidRDefault="00015CE0" w:rsidP="00F60B39">
            <w:pPr>
              <w:spacing w:after="200" w:line="276" w:lineRule="auto"/>
              <w:jc w:val="center"/>
              <w:cnfStyle w:val="000000010000"/>
              <w:rPr>
                <w:rFonts w:asciiTheme="minorHAnsi" w:eastAsia="Calibri" w:hAnsiTheme="minorHAnsi" w:cstheme="minorHAnsi"/>
                <w:sz w:val="22"/>
                <w:szCs w:val="22"/>
              </w:rPr>
            </w:pPr>
            <w:del w:id="260" w:author="Administrator" w:date="2019-01-30T16:32:00Z">
              <w:r w:rsidDel="00A876F5">
                <w:rPr>
                  <w:rFonts w:asciiTheme="minorHAnsi" w:eastAsia="Calibri" w:hAnsiTheme="minorHAnsi" w:cstheme="minorHAnsi"/>
                  <w:sz w:val="22"/>
                  <w:szCs w:val="22"/>
                </w:rPr>
                <w:delText>OCL Sales</w:delText>
              </w:r>
            </w:del>
          </w:p>
        </w:tc>
        <w:tc>
          <w:tcPr>
            <w:tcW w:w="3945" w:type="dxa"/>
          </w:tcPr>
          <w:p w:rsidR="00015CE0" w:rsidRDefault="00015CE0" w:rsidP="008A7CC2">
            <w:pPr>
              <w:spacing w:after="200" w:line="276" w:lineRule="auto"/>
              <w:cnfStyle w:val="000000010000"/>
              <w:rPr>
                <w:rFonts w:asciiTheme="minorHAnsi" w:eastAsia="Calibri" w:hAnsiTheme="minorHAnsi" w:cstheme="minorHAnsi"/>
                <w:sz w:val="22"/>
                <w:szCs w:val="22"/>
              </w:rPr>
            </w:pPr>
            <w:del w:id="261" w:author="Administrator" w:date="2019-01-30T16:32:00Z">
              <w:r w:rsidDel="00A876F5">
                <w:rPr>
                  <w:rFonts w:asciiTheme="minorHAnsi" w:eastAsia="Calibri" w:hAnsiTheme="minorHAnsi" w:cstheme="minorHAnsi"/>
                  <w:sz w:val="22"/>
                  <w:szCs w:val="22"/>
                </w:rPr>
                <w:delText>Sign up customers</w:delText>
              </w:r>
            </w:del>
          </w:p>
        </w:tc>
        <w:tc>
          <w:tcPr>
            <w:tcW w:w="3608" w:type="dxa"/>
          </w:tcPr>
          <w:p w:rsidR="00015CE0" w:rsidRDefault="00015CE0" w:rsidP="008A7CC2">
            <w:pPr>
              <w:spacing w:after="200" w:line="276" w:lineRule="auto"/>
              <w:cnfStyle w:val="000000010000"/>
              <w:rPr>
                <w:rFonts w:asciiTheme="minorHAnsi" w:eastAsia="Calibri" w:hAnsiTheme="minorHAnsi" w:cstheme="minorHAnsi"/>
                <w:sz w:val="22"/>
                <w:szCs w:val="22"/>
              </w:rPr>
            </w:pPr>
          </w:p>
        </w:tc>
      </w:tr>
      <w:tr w:rsidR="009E0CD6" w:rsidTr="00015CE0">
        <w:trPr>
          <w:cnfStyle w:val="000000100000"/>
        </w:trPr>
        <w:tc>
          <w:tcPr>
            <w:cnfStyle w:val="001000000000"/>
            <w:tcW w:w="643" w:type="dxa"/>
          </w:tcPr>
          <w:p w:rsidR="009E0CD6"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23</w:t>
            </w:r>
          </w:p>
        </w:tc>
        <w:tc>
          <w:tcPr>
            <w:tcW w:w="1290" w:type="dxa"/>
            <w:vAlign w:val="center"/>
          </w:tcPr>
          <w:p w:rsidR="009E0CD6" w:rsidRDefault="009E0CD6" w:rsidP="0098246A">
            <w:pPr>
              <w:spacing w:after="200" w:line="276" w:lineRule="auto"/>
              <w:jc w:val="center"/>
              <w:cnfStyle w:val="000000100000"/>
              <w:rPr>
                <w:rFonts w:asciiTheme="minorHAnsi" w:eastAsia="Calibri" w:hAnsiTheme="minorHAnsi" w:cstheme="minorHAnsi"/>
                <w:sz w:val="22"/>
                <w:szCs w:val="22"/>
              </w:rPr>
            </w:pPr>
            <w:del w:id="262" w:author="Administrator" w:date="2019-01-30T16:32:00Z">
              <w:r w:rsidDel="00A876F5">
                <w:rPr>
                  <w:rFonts w:asciiTheme="minorHAnsi" w:eastAsia="Calibri" w:hAnsiTheme="minorHAnsi" w:cstheme="minorHAnsi"/>
                  <w:sz w:val="22"/>
                  <w:szCs w:val="22"/>
                </w:rPr>
                <w:delText>OCL Sales</w:delText>
              </w:r>
            </w:del>
          </w:p>
        </w:tc>
        <w:tc>
          <w:tcPr>
            <w:tcW w:w="3945" w:type="dxa"/>
          </w:tcPr>
          <w:p w:rsidR="009E0CD6" w:rsidRDefault="009E0CD6" w:rsidP="008A7CC2">
            <w:pPr>
              <w:spacing w:after="200" w:line="276" w:lineRule="auto"/>
              <w:cnfStyle w:val="000000100000"/>
              <w:rPr>
                <w:rFonts w:asciiTheme="minorHAnsi" w:eastAsia="Calibri" w:hAnsiTheme="minorHAnsi" w:cstheme="minorHAnsi"/>
                <w:sz w:val="22"/>
                <w:szCs w:val="22"/>
              </w:rPr>
            </w:pPr>
            <w:del w:id="263" w:author="Administrator" w:date="2019-01-30T16:32:00Z">
              <w:r w:rsidDel="00A876F5">
                <w:rPr>
                  <w:rFonts w:asciiTheme="minorHAnsi" w:eastAsia="Calibri" w:hAnsiTheme="minorHAnsi" w:cstheme="minorHAnsi"/>
                  <w:sz w:val="22"/>
                  <w:szCs w:val="22"/>
                </w:rPr>
                <w:delText>Review and respond to dispute ticket</w:delText>
              </w:r>
            </w:del>
          </w:p>
        </w:tc>
        <w:tc>
          <w:tcPr>
            <w:tcW w:w="3608" w:type="dxa"/>
          </w:tcPr>
          <w:p w:rsidR="009E0CD6" w:rsidRDefault="009E0CD6" w:rsidP="008A7CC2">
            <w:pPr>
              <w:spacing w:after="200" w:line="276" w:lineRule="auto"/>
              <w:cnfStyle w:val="000000100000"/>
              <w:rPr>
                <w:rFonts w:asciiTheme="minorHAnsi" w:eastAsia="Calibri" w:hAnsiTheme="minorHAnsi" w:cstheme="minorHAnsi"/>
                <w:sz w:val="22"/>
                <w:szCs w:val="22"/>
              </w:rPr>
            </w:pPr>
            <w:del w:id="264" w:author="Administrator" w:date="2019-01-30T16:32:00Z">
              <w:r w:rsidDel="00A876F5">
                <w:rPr>
                  <w:rFonts w:asciiTheme="minorHAnsi" w:eastAsia="Calibri" w:hAnsiTheme="minorHAnsi" w:cstheme="minorHAnsi"/>
                  <w:sz w:val="22"/>
                  <w:szCs w:val="22"/>
                </w:rPr>
                <w:delText>Close/”Put in Suspense”</w:delText>
              </w:r>
            </w:del>
          </w:p>
        </w:tc>
      </w:tr>
      <w:tr w:rsidR="009E0CD6" w:rsidTr="00015CE0">
        <w:trPr>
          <w:cnfStyle w:val="000000010000"/>
        </w:trPr>
        <w:tc>
          <w:tcPr>
            <w:cnfStyle w:val="001000000000"/>
            <w:tcW w:w="643" w:type="dxa"/>
          </w:tcPr>
          <w:p w:rsidR="009E0CD6"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24</w:t>
            </w:r>
          </w:p>
        </w:tc>
        <w:tc>
          <w:tcPr>
            <w:tcW w:w="1290" w:type="dxa"/>
            <w:vAlign w:val="center"/>
          </w:tcPr>
          <w:p w:rsidR="009E0CD6" w:rsidRDefault="009E0CD6" w:rsidP="0098246A">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OCL Sales</w:t>
            </w:r>
          </w:p>
        </w:tc>
        <w:tc>
          <w:tcPr>
            <w:tcW w:w="3945" w:type="dxa"/>
          </w:tcPr>
          <w:p w:rsidR="009E0CD6" w:rsidRDefault="009E0CD6" w:rsidP="008A7CC2">
            <w:pPr>
              <w:spacing w:after="200" w:line="276" w:lineRule="auto"/>
              <w:cnfStyle w:val="000000010000"/>
              <w:rPr>
                <w:ins w:id="265" w:author="Administrator" w:date="2019-01-30T16:32:00Z"/>
                <w:rFonts w:asciiTheme="minorHAnsi" w:eastAsia="Calibri" w:hAnsiTheme="minorHAnsi" w:cstheme="minorHAnsi"/>
                <w:sz w:val="22"/>
                <w:szCs w:val="22"/>
              </w:rPr>
            </w:pPr>
            <w:r>
              <w:rPr>
                <w:rFonts w:asciiTheme="minorHAnsi" w:eastAsia="Calibri" w:hAnsiTheme="minorHAnsi" w:cstheme="minorHAnsi"/>
                <w:sz w:val="22"/>
                <w:szCs w:val="22"/>
              </w:rPr>
              <w:t xml:space="preserve">[TBC] Receive notification for delays in ePoD </w:t>
            </w:r>
            <w:ins w:id="266" w:author="Administrator" w:date="2019-01-30T16:32:00Z">
              <w:r w:rsidR="00A876F5">
                <w:rPr>
                  <w:rFonts w:asciiTheme="minorHAnsi" w:eastAsia="Calibri" w:hAnsiTheme="minorHAnsi" w:cstheme="minorHAnsi"/>
                  <w:sz w:val="22"/>
                  <w:szCs w:val="22"/>
                </w:rPr>
                <w:t xml:space="preserve"> </w:t>
              </w:r>
            </w:ins>
          </w:p>
          <w:p w:rsidR="00A876F5" w:rsidRDefault="00A876F5" w:rsidP="008A7CC2">
            <w:pPr>
              <w:spacing w:after="200" w:line="276" w:lineRule="auto"/>
              <w:cnfStyle w:val="000000010000"/>
              <w:rPr>
                <w:rFonts w:asciiTheme="minorHAnsi" w:eastAsia="Calibri" w:hAnsiTheme="minorHAnsi" w:cstheme="minorHAnsi"/>
                <w:sz w:val="22"/>
                <w:szCs w:val="22"/>
              </w:rPr>
            </w:pPr>
            <w:ins w:id="267" w:author="Administrator" w:date="2019-01-30T16:32:00Z">
              <w:r>
                <w:rPr>
                  <w:rFonts w:asciiTheme="minorHAnsi" w:eastAsia="Calibri" w:hAnsiTheme="minorHAnsi" w:cstheme="minorHAnsi"/>
                  <w:sz w:val="22"/>
                  <w:szCs w:val="22"/>
                </w:rPr>
                <w:t>We will send weekly mails to sales on pending customer acknowledgement</w:t>
              </w:r>
            </w:ins>
          </w:p>
        </w:tc>
        <w:tc>
          <w:tcPr>
            <w:tcW w:w="3608" w:type="dxa"/>
          </w:tcPr>
          <w:p w:rsidR="009E0CD6" w:rsidRDefault="009E0CD6" w:rsidP="00A876F5">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 xml:space="preserve">[TBC] A threshold if the confirmation is not send by the </w:t>
            </w:r>
            <w:del w:id="268" w:author="Administrator" w:date="2019-01-30T16:33:00Z">
              <w:r w:rsidDel="00A876F5">
                <w:rPr>
                  <w:rFonts w:asciiTheme="minorHAnsi" w:eastAsia="Calibri" w:hAnsiTheme="minorHAnsi" w:cstheme="minorHAnsi"/>
                  <w:sz w:val="22"/>
                  <w:szCs w:val="22"/>
                </w:rPr>
                <w:delText>buyer</w:delText>
              </w:r>
            </w:del>
            <w:ins w:id="269" w:author="Administrator" w:date="2019-01-30T16:33:00Z">
              <w:r w:rsidR="00A876F5">
                <w:rPr>
                  <w:rFonts w:asciiTheme="minorHAnsi" w:eastAsia="Calibri" w:hAnsiTheme="minorHAnsi" w:cstheme="minorHAnsi"/>
                  <w:sz w:val="22"/>
                  <w:szCs w:val="22"/>
                </w:rPr>
                <w:t>customer</w:t>
              </w:r>
            </w:ins>
          </w:p>
        </w:tc>
      </w:tr>
      <w:tr w:rsidR="009E0CD6" w:rsidTr="00015CE0">
        <w:trPr>
          <w:cnfStyle w:val="000000100000"/>
        </w:trPr>
        <w:tc>
          <w:tcPr>
            <w:cnfStyle w:val="001000000000"/>
            <w:tcW w:w="643" w:type="dxa"/>
          </w:tcPr>
          <w:p w:rsidR="009E0CD6" w:rsidRDefault="009E0CD6" w:rsidP="009E0CD6">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25</w:t>
            </w:r>
          </w:p>
        </w:tc>
        <w:tc>
          <w:tcPr>
            <w:tcW w:w="1290" w:type="dxa"/>
            <w:vAlign w:val="center"/>
          </w:tcPr>
          <w:p w:rsidR="009E0CD6" w:rsidRDefault="009E0CD6" w:rsidP="00F60B39">
            <w:pPr>
              <w:spacing w:after="200" w:line="276" w:lineRule="auto"/>
              <w:jc w:val="center"/>
              <w:cnfStyle w:val="000000100000"/>
              <w:rPr>
                <w:rFonts w:asciiTheme="minorHAnsi" w:eastAsia="Calibri" w:hAnsiTheme="minorHAnsi" w:cstheme="minorHAnsi"/>
                <w:sz w:val="22"/>
                <w:szCs w:val="22"/>
              </w:rPr>
            </w:pPr>
            <w:del w:id="270" w:author="Administrator" w:date="2019-01-30T16:33:00Z">
              <w:r w:rsidDel="00A876F5">
                <w:rPr>
                  <w:rFonts w:asciiTheme="minorHAnsi" w:eastAsia="Calibri" w:hAnsiTheme="minorHAnsi" w:cstheme="minorHAnsi"/>
                  <w:sz w:val="22"/>
                  <w:szCs w:val="22"/>
                </w:rPr>
                <w:delText>OCL Accounts</w:delText>
              </w:r>
            </w:del>
            <w:ins w:id="271" w:author="Administrator" w:date="2019-01-30T16:33:00Z">
              <w:r w:rsidR="00A876F5">
                <w:rPr>
                  <w:rFonts w:asciiTheme="minorHAnsi" w:eastAsia="Calibri" w:hAnsiTheme="minorHAnsi" w:cstheme="minorHAnsi"/>
                  <w:sz w:val="22"/>
                  <w:szCs w:val="22"/>
                </w:rPr>
                <w:t>/ SAP</w:t>
              </w:r>
            </w:ins>
          </w:p>
        </w:tc>
        <w:tc>
          <w:tcPr>
            <w:tcW w:w="3945" w:type="dxa"/>
          </w:tcPr>
          <w:p w:rsidR="009E0CD6" w:rsidRDefault="009E0CD6" w:rsidP="008A7CC2">
            <w:pPr>
              <w:spacing w:after="200" w:line="276" w:lineRule="auto"/>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Release PO for submission of transportation invoice</w:t>
            </w:r>
          </w:p>
        </w:tc>
        <w:tc>
          <w:tcPr>
            <w:tcW w:w="3608" w:type="dxa"/>
          </w:tcPr>
          <w:p w:rsidR="009E0CD6" w:rsidRDefault="00D90E4E" w:rsidP="008A7CC2">
            <w:pPr>
              <w:spacing w:after="200" w:line="276" w:lineRule="auto"/>
              <w:cnfStyle w:val="000000100000"/>
              <w:rPr>
                <w:rFonts w:asciiTheme="minorHAnsi" w:eastAsia="Calibri" w:hAnsiTheme="minorHAnsi" w:cstheme="minorHAnsi"/>
                <w:sz w:val="22"/>
                <w:szCs w:val="22"/>
              </w:rPr>
            </w:pPr>
            <w:del w:id="272" w:author="Administrator" w:date="2019-01-30T16:33:00Z">
              <w:r w:rsidDel="00A876F5">
                <w:rPr>
                  <w:rFonts w:asciiTheme="minorHAnsi" w:eastAsia="Calibri" w:hAnsiTheme="minorHAnsi" w:cstheme="minorHAnsi"/>
                  <w:sz w:val="22"/>
                  <w:szCs w:val="22"/>
                </w:rPr>
                <w:delText xml:space="preserve">[TBC] One PO against one Invoice or daily POs or </w:delText>
              </w:r>
              <w:r w:rsidR="00AE6132" w:rsidDel="00A876F5">
                <w:rPr>
                  <w:rFonts w:asciiTheme="minorHAnsi" w:eastAsia="Calibri" w:hAnsiTheme="minorHAnsi" w:cstheme="minorHAnsi"/>
                  <w:sz w:val="22"/>
                  <w:szCs w:val="22"/>
                </w:rPr>
                <w:delText>something else?</w:delText>
              </w:r>
            </w:del>
          </w:p>
          <w:p w:rsidR="00AE6132" w:rsidRDefault="00AE6132" w:rsidP="008A7CC2">
            <w:pPr>
              <w:spacing w:after="200" w:line="276" w:lineRule="auto"/>
              <w:cnfStyle w:val="000000100000"/>
              <w:rPr>
                <w:rFonts w:asciiTheme="minorHAnsi" w:eastAsia="Calibri" w:hAnsiTheme="minorHAnsi" w:cstheme="minorHAnsi"/>
                <w:sz w:val="22"/>
                <w:szCs w:val="22"/>
              </w:rPr>
            </w:pPr>
          </w:p>
        </w:tc>
      </w:tr>
      <w:tr w:rsidR="009E0CD6" w:rsidTr="00015CE0">
        <w:trPr>
          <w:cnfStyle w:val="000000010000"/>
        </w:trPr>
        <w:tc>
          <w:tcPr>
            <w:cnfStyle w:val="001000000000"/>
            <w:tcW w:w="643" w:type="dxa"/>
          </w:tcPr>
          <w:p w:rsidR="009E0CD6"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26</w:t>
            </w:r>
          </w:p>
        </w:tc>
        <w:tc>
          <w:tcPr>
            <w:tcW w:w="1290" w:type="dxa"/>
            <w:vAlign w:val="center"/>
          </w:tcPr>
          <w:p w:rsidR="009E0CD6" w:rsidRDefault="00AE6132"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OCL Accounts</w:t>
            </w:r>
          </w:p>
        </w:tc>
        <w:tc>
          <w:tcPr>
            <w:tcW w:w="3945" w:type="dxa"/>
          </w:tcPr>
          <w:p w:rsidR="009E0CD6" w:rsidRDefault="009E0CD6" w:rsidP="008A7CC2">
            <w:pPr>
              <w:spacing w:after="200" w:line="276" w:lineRule="auto"/>
              <w:cnfStyle w:val="000000010000"/>
              <w:rPr>
                <w:ins w:id="273" w:author="Administrator" w:date="2019-01-30T16:34:00Z"/>
                <w:rFonts w:asciiTheme="minorHAnsi" w:eastAsia="Calibri" w:hAnsiTheme="minorHAnsi" w:cstheme="minorHAnsi"/>
                <w:sz w:val="22"/>
                <w:szCs w:val="22"/>
              </w:rPr>
            </w:pPr>
            <w:r>
              <w:rPr>
                <w:rFonts w:asciiTheme="minorHAnsi" w:eastAsia="Calibri" w:hAnsiTheme="minorHAnsi" w:cstheme="minorHAnsi"/>
                <w:sz w:val="22"/>
                <w:szCs w:val="22"/>
              </w:rPr>
              <w:t>[TBC] Receive notification of new invoice file being ready for upload (in email or location)</w:t>
            </w:r>
          </w:p>
          <w:p w:rsidR="00A1499A" w:rsidRDefault="00A1499A" w:rsidP="008A7CC2">
            <w:pPr>
              <w:spacing w:after="200" w:line="276" w:lineRule="auto"/>
              <w:cnfStyle w:val="000000010000"/>
              <w:rPr>
                <w:rFonts w:asciiTheme="minorHAnsi" w:eastAsia="Calibri" w:hAnsiTheme="minorHAnsi" w:cstheme="minorHAnsi"/>
                <w:sz w:val="22"/>
                <w:szCs w:val="22"/>
              </w:rPr>
            </w:pPr>
            <w:ins w:id="274" w:author="Administrator" w:date="2019-01-30T16:34:00Z">
              <w:r>
                <w:rPr>
                  <w:rFonts w:asciiTheme="minorHAnsi" w:eastAsia="Calibri" w:hAnsiTheme="minorHAnsi" w:cstheme="minorHAnsi"/>
                  <w:sz w:val="22"/>
                  <w:szCs w:val="22"/>
                </w:rPr>
                <w:t>We can keep it on hold for now</w:t>
              </w:r>
            </w:ins>
          </w:p>
        </w:tc>
        <w:tc>
          <w:tcPr>
            <w:tcW w:w="3608" w:type="dxa"/>
          </w:tcPr>
          <w:p w:rsidR="009E0CD6" w:rsidRDefault="00AE6132" w:rsidP="008A7CC2">
            <w:pPr>
              <w:spacing w:after="200" w:line="276" w:lineRule="auto"/>
              <w:cnfStyle w:val="000000010000"/>
              <w:rPr>
                <w:ins w:id="275" w:author="Administrator" w:date="2019-01-30T16:40:00Z"/>
                <w:rFonts w:asciiTheme="minorHAnsi" w:eastAsia="Calibri" w:hAnsiTheme="minorHAnsi" w:cstheme="minorHAnsi"/>
                <w:sz w:val="22"/>
                <w:szCs w:val="22"/>
              </w:rPr>
            </w:pPr>
            <w:r>
              <w:rPr>
                <w:rFonts w:asciiTheme="minorHAnsi" w:eastAsia="Calibri" w:hAnsiTheme="minorHAnsi" w:cstheme="minorHAnsi"/>
                <w:sz w:val="22"/>
                <w:szCs w:val="22"/>
              </w:rPr>
              <w:t>[TBC] .csv file is sufficient which accounts can download and upload into SAP as per desired format</w:t>
            </w:r>
          </w:p>
          <w:p w:rsidR="00A1499A" w:rsidRDefault="00A1499A" w:rsidP="008A7CC2">
            <w:pPr>
              <w:spacing w:after="200" w:line="276" w:lineRule="auto"/>
              <w:cnfStyle w:val="000000010000"/>
              <w:rPr>
                <w:ins w:id="276" w:author="Administrator" w:date="2019-01-30T16:40:00Z"/>
                <w:rFonts w:asciiTheme="minorHAnsi" w:eastAsia="Calibri" w:hAnsiTheme="minorHAnsi" w:cstheme="minorHAnsi"/>
                <w:sz w:val="22"/>
                <w:szCs w:val="22"/>
              </w:rPr>
            </w:pPr>
            <w:ins w:id="277" w:author="Administrator" w:date="2019-01-30T16:40:00Z">
              <w:r>
                <w:rPr>
                  <w:rFonts w:asciiTheme="minorHAnsi" w:eastAsia="Calibri" w:hAnsiTheme="minorHAnsi" w:cstheme="minorHAnsi"/>
                  <w:sz w:val="22"/>
                  <w:szCs w:val="22"/>
                </w:rPr>
                <w:t>2 columns will be added in accounts portal</w:t>
              </w:r>
            </w:ins>
          </w:p>
          <w:p w:rsidR="007F22F7" w:rsidRDefault="00A1499A">
            <w:pPr>
              <w:pStyle w:val="ListParagraph"/>
              <w:numPr>
                <w:ilvl w:val="0"/>
                <w:numId w:val="18"/>
              </w:numPr>
              <w:cnfStyle w:val="000000010000"/>
              <w:rPr>
                <w:ins w:id="278" w:author="Administrator" w:date="2019-01-30T16:40:00Z"/>
                <w:rFonts w:asciiTheme="minorHAnsi" w:hAnsiTheme="minorHAnsi" w:cstheme="minorHAnsi"/>
              </w:rPr>
              <w:pPrChange w:id="279" w:author="Administrator" w:date="2019-01-30T16:40:00Z">
                <w:pPr>
                  <w:spacing w:after="200" w:line="276" w:lineRule="auto"/>
                  <w:cnfStyle w:val="000000010000"/>
                </w:pPr>
              </w:pPrChange>
            </w:pPr>
            <w:ins w:id="280" w:author="Administrator" w:date="2019-01-30T16:40:00Z">
              <w:r>
                <w:rPr>
                  <w:rFonts w:asciiTheme="minorHAnsi" w:hAnsiTheme="minorHAnsi" w:cstheme="minorHAnsi"/>
                </w:rPr>
                <w:lastRenderedPageBreak/>
                <w:t>To accept or reject liability</w:t>
              </w:r>
            </w:ins>
          </w:p>
          <w:p w:rsidR="007F22F7" w:rsidRDefault="00A1499A">
            <w:pPr>
              <w:pStyle w:val="ListParagraph"/>
              <w:numPr>
                <w:ilvl w:val="0"/>
                <w:numId w:val="18"/>
              </w:numPr>
              <w:cnfStyle w:val="000000010000"/>
              <w:rPr>
                <w:ins w:id="281" w:author="Administrator" w:date="2019-01-30T16:40:00Z"/>
                <w:rFonts w:asciiTheme="minorHAnsi" w:hAnsiTheme="minorHAnsi" w:cstheme="minorHAnsi"/>
              </w:rPr>
              <w:pPrChange w:id="282" w:author="Administrator" w:date="2019-01-30T16:40:00Z">
                <w:pPr>
                  <w:spacing w:after="200" w:line="276" w:lineRule="auto"/>
                  <w:cnfStyle w:val="000000010000"/>
                </w:pPr>
              </w:pPrChange>
            </w:pPr>
            <w:ins w:id="283" w:author="Administrator" w:date="2019-01-30T16:40:00Z">
              <w:r>
                <w:rPr>
                  <w:rFonts w:asciiTheme="minorHAnsi" w:hAnsiTheme="minorHAnsi" w:cstheme="minorHAnsi"/>
                </w:rPr>
                <w:t>To select reason from drop down</w:t>
              </w:r>
            </w:ins>
          </w:p>
          <w:p w:rsidR="007F22F7" w:rsidRDefault="00A1499A">
            <w:pPr>
              <w:pStyle w:val="ListParagraph"/>
              <w:numPr>
                <w:ilvl w:val="0"/>
                <w:numId w:val="18"/>
              </w:numPr>
              <w:cnfStyle w:val="000000010000"/>
              <w:rPr>
                <w:ins w:id="284" w:author="Administrator" w:date="2019-01-30T16:40:00Z"/>
                <w:rFonts w:asciiTheme="minorHAnsi" w:hAnsiTheme="minorHAnsi" w:cstheme="minorHAnsi"/>
              </w:rPr>
              <w:pPrChange w:id="285" w:author="Administrator" w:date="2019-01-30T16:40:00Z">
                <w:pPr>
                  <w:spacing w:after="200" w:line="276" w:lineRule="auto"/>
                  <w:cnfStyle w:val="000000010000"/>
                </w:pPr>
              </w:pPrChange>
            </w:pPr>
            <w:ins w:id="286" w:author="Administrator" w:date="2019-01-30T16:40:00Z">
              <w:r>
                <w:rPr>
                  <w:rFonts w:asciiTheme="minorHAnsi" w:hAnsiTheme="minorHAnsi" w:cstheme="minorHAnsi"/>
                </w:rPr>
                <w:t>In case of an issue it should go back to transporter</w:t>
              </w:r>
            </w:ins>
          </w:p>
          <w:p w:rsidR="007F22F7" w:rsidRDefault="00A1499A">
            <w:pPr>
              <w:pStyle w:val="ListParagraph"/>
              <w:numPr>
                <w:ilvl w:val="0"/>
                <w:numId w:val="18"/>
              </w:numPr>
              <w:cnfStyle w:val="000000010000"/>
              <w:rPr>
                <w:ins w:id="287" w:author="Administrator" w:date="2019-01-30T16:40:00Z"/>
                <w:rFonts w:asciiTheme="minorHAnsi" w:hAnsiTheme="minorHAnsi" w:cstheme="minorHAnsi"/>
              </w:rPr>
              <w:pPrChange w:id="288" w:author="Administrator" w:date="2019-01-30T16:40:00Z">
                <w:pPr>
                  <w:spacing w:after="200" w:line="276" w:lineRule="auto"/>
                  <w:cnfStyle w:val="000000010000"/>
                </w:pPr>
              </w:pPrChange>
            </w:pPr>
            <w:ins w:id="289" w:author="Administrator" w:date="2019-01-30T16:40:00Z">
              <w:r>
                <w:rPr>
                  <w:rFonts w:asciiTheme="minorHAnsi" w:hAnsiTheme="minorHAnsi" w:cstheme="minorHAnsi"/>
                </w:rPr>
                <w:t>Send mail to transporter to indicate invoice reject</w:t>
              </w:r>
            </w:ins>
          </w:p>
          <w:p w:rsidR="007F22F7" w:rsidRDefault="00A1499A">
            <w:pPr>
              <w:pStyle w:val="ListParagraph"/>
              <w:numPr>
                <w:ilvl w:val="0"/>
                <w:numId w:val="18"/>
              </w:numPr>
              <w:cnfStyle w:val="000000010000"/>
              <w:rPr>
                <w:ins w:id="290" w:author="Administrator" w:date="2019-01-30T16:40:00Z"/>
                <w:rFonts w:asciiTheme="minorHAnsi" w:hAnsiTheme="minorHAnsi" w:cstheme="minorHAnsi"/>
                <w:rPrChange w:id="291" w:author="Administrator" w:date="2019-01-30T16:40:00Z">
                  <w:rPr>
                    <w:ins w:id="292" w:author="Administrator" w:date="2019-01-30T16:40:00Z"/>
                    <w:rFonts w:eastAsia="Calibri"/>
                  </w:rPr>
                </w:rPrChange>
              </w:rPr>
              <w:pPrChange w:id="293" w:author="Administrator" w:date="2019-01-30T16:40:00Z">
                <w:pPr>
                  <w:spacing w:after="200" w:line="276" w:lineRule="auto"/>
                  <w:cnfStyle w:val="000000010000"/>
                </w:pPr>
              </w:pPrChange>
            </w:pPr>
            <w:ins w:id="294" w:author="Administrator" w:date="2019-01-30T16:40:00Z">
              <w:r>
                <w:rPr>
                  <w:rFonts w:asciiTheme="minorHAnsi" w:hAnsiTheme="minorHAnsi" w:cstheme="minorHAnsi"/>
                </w:rPr>
                <w:t>Show in tra</w:t>
              </w:r>
            </w:ins>
            <w:ins w:id="295" w:author="Administrator" w:date="2019-01-30T16:41:00Z">
              <w:r>
                <w:rPr>
                  <w:rFonts w:asciiTheme="minorHAnsi" w:hAnsiTheme="minorHAnsi" w:cstheme="minorHAnsi"/>
                </w:rPr>
                <w:t>n</w:t>
              </w:r>
            </w:ins>
            <w:ins w:id="296" w:author="Administrator" w:date="2019-01-30T16:40:00Z">
              <w:r>
                <w:rPr>
                  <w:rFonts w:asciiTheme="minorHAnsi" w:hAnsiTheme="minorHAnsi" w:cstheme="minorHAnsi"/>
                </w:rPr>
                <w:t>sporter dashboard</w:t>
              </w:r>
            </w:ins>
          </w:p>
          <w:p w:rsidR="007F22F7" w:rsidRDefault="00A1499A">
            <w:pPr>
              <w:cnfStyle w:val="000000010000"/>
              <w:rPr>
                <w:ins w:id="297" w:author="Administrator" w:date="2019-01-30T16:41:00Z"/>
                <w:rFonts w:asciiTheme="minorHAnsi" w:eastAsia="Calibri" w:hAnsiTheme="minorHAnsi" w:cstheme="minorHAnsi"/>
              </w:rPr>
              <w:pPrChange w:id="298" w:author="Administrator" w:date="2019-01-30T16:41:00Z">
                <w:pPr>
                  <w:spacing w:after="200" w:line="276" w:lineRule="auto"/>
                  <w:cnfStyle w:val="000000010000"/>
                </w:pPr>
              </w:pPrChange>
            </w:pPr>
            <w:ins w:id="299" w:author="Administrator" w:date="2019-01-30T16:41:00Z">
              <w:r>
                <w:rPr>
                  <w:rFonts w:asciiTheme="minorHAnsi" w:eastAsia="Calibri" w:hAnsiTheme="minorHAnsi" w:cstheme="minorHAnsi"/>
                </w:rPr>
                <w:t>Generate CSV:</w:t>
              </w:r>
            </w:ins>
          </w:p>
          <w:p w:rsidR="007F22F7" w:rsidRDefault="00A1499A">
            <w:pPr>
              <w:pStyle w:val="ListParagraph"/>
              <w:numPr>
                <w:ilvl w:val="0"/>
                <w:numId w:val="20"/>
              </w:numPr>
              <w:cnfStyle w:val="000000010000"/>
              <w:rPr>
                <w:ins w:id="300" w:author="Administrator" w:date="2019-01-30T16:42:00Z"/>
                <w:rFonts w:asciiTheme="minorHAnsi" w:hAnsiTheme="minorHAnsi" w:cstheme="minorHAnsi"/>
              </w:rPr>
              <w:pPrChange w:id="301" w:author="Administrator" w:date="2019-01-30T16:41:00Z">
                <w:pPr>
                  <w:spacing w:after="200" w:line="276" w:lineRule="auto"/>
                  <w:cnfStyle w:val="000000010000"/>
                </w:pPr>
              </w:pPrChange>
            </w:pPr>
            <w:ins w:id="302" w:author="Administrator" w:date="2019-01-30T16:41:00Z">
              <w:r>
                <w:rPr>
                  <w:rFonts w:asciiTheme="minorHAnsi" w:hAnsiTheme="minorHAnsi" w:cstheme="minorHAnsi"/>
                </w:rPr>
                <w:t>Option to select both PO &amp; Invoice</w:t>
              </w:r>
            </w:ins>
            <w:ins w:id="303" w:author="Administrator" w:date="2019-01-30T16:42:00Z">
              <w:r w:rsidR="00EA5F66">
                <w:rPr>
                  <w:rFonts w:asciiTheme="minorHAnsi" w:hAnsiTheme="minorHAnsi" w:cstheme="minorHAnsi"/>
                </w:rPr>
                <w:t xml:space="preserve"> and generate final CSV upload can be given to accounts</w:t>
              </w:r>
            </w:ins>
          </w:p>
          <w:p w:rsidR="007F22F7" w:rsidRDefault="00EA5F66">
            <w:pPr>
              <w:pStyle w:val="ListParagraph"/>
              <w:numPr>
                <w:ilvl w:val="0"/>
                <w:numId w:val="20"/>
              </w:numPr>
              <w:cnfStyle w:val="000000010000"/>
              <w:rPr>
                <w:ins w:id="304" w:author="Administrator" w:date="2019-01-30T16:43:00Z"/>
                <w:rFonts w:asciiTheme="minorHAnsi" w:hAnsiTheme="minorHAnsi" w:cstheme="minorHAnsi"/>
              </w:rPr>
              <w:pPrChange w:id="305" w:author="Administrator" w:date="2019-01-30T16:41:00Z">
                <w:pPr>
                  <w:spacing w:after="200" w:line="276" w:lineRule="auto"/>
                  <w:cnfStyle w:val="000000010000"/>
                </w:pPr>
              </w:pPrChange>
            </w:pPr>
            <w:ins w:id="306" w:author="Administrator" w:date="2019-01-30T16:43:00Z">
              <w:r>
                <w:rPr>
                  <w:rFonts w:asciiTheme="minorHAnsi" w:hAnsiTheme="minorHAnsi" w:cstheme="minorHAnsi"/>
                </w:rPr>
                <w:t>Summary on Date selection, PO, no. of invoices in SAP, Invoices received etc. to be provided</w:t>
              </w:r>
            </w:ins>
          </w:p>
          <w:p w:rsidR="007F22F7" w:rsidRDefault="00EA5F66">
            <w:pPr>
              <w:pStyle w:val="ListParagraph"/>
              <w:numPr>
                <w:ilvl w:val="0"/>
                <w:numId w:val="20"/>
              </w:numPr>
              <w:cnfStyle w:val="000000010000"/>
              <w:rPr>
                <w:ins w:id="307" w:author="Administrator" w:date="2019-01-30T16:43:00Z"/>
                <w:rFonts w:asciiTheme="minorHAnsi" w:hAnsiTheme="minorHAnsi" w:cstheme="minorHAnsi"/>
              </w:rPr>
              <w:pPrChange w:id="308" w:author="Administrator" w:date="2019-01-30T16:41:00Z">
                <w:pPr>
                  <w:spacing w:after="200" w:line="276" w:lineRule="auto"/>
                  <w:cnfStyle w:val="000000010000"/>
                </w:pPr>
              </w:pPrChange>
            </w:pPr>
            <w:ins w:id="309" w:author="Administrator" w:date="2019-01-30T16:43:00Z">
              <w:r>
                <w:rPr>
                  <w:rFonts w:asciiTheme="minorHAnsi" w:hAnsiTheme="minorHAnsi" w:cstheme="minorHAnsi"/>
                </w:rPr>
                <w:t>Option to select PO &amp; see details can be given</w:t>
              </w:r>
            </w:ins>
          </w:p>
          <w:p w:rsidR="007F22F7" w:rsidRDefault="00B43B56">
            <w:pPr>
              <w:cnfStyle w:val="000000010000"/>
              <w:rPr>
                <w:ins w:id="310" w:author="Administrator" w:date="2019-01-30T16:43:00Z"/>
                <w:rFonts w:asciiTheme="minorHAnsi" w:eastAsia="Calibri" w:hAnsiTheme="minorHAnsi" w:cstheme="minorHAnsi"/>
              </w:rPr>
              <w:pPrChange w:id="311" w:author="Administrator" w:date="2019-01-30T16:43:00Z">
                <w:pPr>
                  <w:spacing w:after="200" w:line="276" w:lineRule="auto"/>
                  <w:cnfStyle w:val="000000010000"/>
                </w:pPr>
              </w:pPrChange>
            </w:pPr>
            <w:ins w:id="312" w:author="Administrator" w:date="2019-01-30T16:43:00Z">
              <w:r>
                <w:rPr>
                  <w:rFonts w:asciiTheme="minorHAnsi" w:eastAsia="Calibri" w:hAnsiTheme="minorHAnsi" w:cstheme="minorHAnsi"/>
                </w:rPr>
                <w:t>Observation:</w:t>
              </w:r>
            </w:ins>
          </w:p>
          <w:p w:rsidR="007F22F7" w:rsidRDefault="00B43B56">
            <w:pPr>
              <w:pStyle w:val="ListParagraph"/>
              <w:numPr>
                <w:ilvl w:val="0"/>
                <w:numId w:val="21"/>
              </w:numPr>
              <w:cnfStyle w:val="000000010000"/>
              <w:rPr>
                <w:rFonts w:asciiTheme="minorHAnsi" w:hAnsiTheme="minorHAnsi" w:cstheme="minorHAnsi"/>
                <w:rPrChange w:id="313" w:author="Administrator" w:date="2019-01-30T16:43:00Z">
                  <w:rPr>
                    <w:rFonts w:eastAsia="Calibri"/>
                  </w:rPr>
                </w:rPrChange>
              </w:rPr>
              <w:pPrChange w:id="314" w:author="Administrator" w:date="2019-01-30T16:43:00Z">
                <w:pPr>
                  <w:spacing w:after="200" w:line="276" w:lineRule="auto"/>
                  <w:cnfStyle w:val="000000010000"/>
                </w:pPr>
              </w:pPrChange>
            </w:pPr>
            <w:ins w:id="315" w:author="Administrator" w:date="2019-01-30T16:43:00Z">
              <w:r>
                <w:rPr>
                  <w:rFonts w:asciiTheme="minorHAnsi" w:hAnsiTheme="minorHAnsi" w:cstheme="minorHAnsi"/>
                </w:rPr>
                <w:t>CSV format, location, fields etc. to be decided with SAP</w:t>
              </w:r>
            </w:ins>
          </w:p>
        </w:tc>
      </w:tr>
      <w:tr w:rsidR="009E0CD6" w:rsidTr="00015CE0">
        <w:trPr>
          <w:cnfStyle w:val="000000100000"/>
        </w:trPr>
        <w:tc>
          <w:tcPr>
            <w:cnfStyle w:val="001000000000"/>
            <w:tcW w:w="643" w:type="dxa"/>
          </w:tcPr>
          <w:p w:rsidR="009E0CD6"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27</w:t>
            </w:r>
          </w:p>
        </w:tc>
        <w:tc>
          <w:tcPr>
            <w:tcW w:w="1290" w:type="dxa"/>
            <w:vAlign w:val="center"/>
          </w:tcPr>
          <w:p w:rsidR="009E0CD6" w:rsidRDefault="00AE6132" w:rsidP="00F60B39">
            <w:pPr>
              <w:spacing w:after="200" w:line="276" w:lineRule="auto"/>
              <w:jc w:val="center"/>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OCL Accounts</w:t>
            </w:r>
          </w:p>
        </w:tc>
        <w:tc>
          <w:tcPr>
            <w:tcW w:w="3945" w:type="dxa"/>
          </w:tcPr>
          <w:p w:rsidR="009E0CD6" w:rsidRDefault="009E0CD6" w:rsidP="008A7CC2">
            <w:pPr>
              <w:spacing w:after="200" w:line="276" w:lineRule="auto"/>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[TBC] Review and verify details of invoices in billing portal</w:t>
            </w:r>
          </w:p>
        </w:tc>
        <w:tc>
          <w:tcPr>
            <w:tcW w:w="3608" w:type="dxa"/>
          </w:tcPr>
          <w:p w:rsidR="009E0CD6" w:rsidRDefault="009E0CD6" w:rsidP="008A7CC2">
            <w:pPr>
              <w:spacing w:after="200" w:line="276" w:lineRule="auto"/>
              <w:cnfStyle w:val="000000100000"/>
              <w:rPr>
                <w:rFonts w:asciiTheme="minorHAnsi" w:eastAsia="Calibri" w:hAnsiTheme="minorHAnsi" w:cstheme="minorHAnsi"/>
                <w:sz w:val="22"/>
                <w:szCs w:val="22"/>
              </w:rPr>
            </w:pPr>
            <w:r>
              <w:rPr>
                <w:rFonts w:asciiTheme="minorHAnsi" w:eastAsia="Calibri" w:hAnsiTheme="minorHAnsi" w:cstheme="minorHAnsi"/>
                <w:sz w:val="22"/>
                <w:szCs w:val="22"/>
              </w:rPr>
              <w:t>Can reject invoice with comments in which case underlying PoDs become editable for transporters</w:t>
            </w:r>
          </w:p>
        </w:tc>
      </w:tr>
      <w:tr w:rsidR="009E0CD6" w:rsidTr="00015CE0">
        <w:trPr>
          <w:cnfStyle w:val="000000010000"/>
        </w:trPr>
        <w:tc>
          <w:tcPr>
            <w:cnfStyle w:val="001000000000"/>
            <w:tcW w:w="643" w:type="dxa"/>
          </w:tcPr>
          <w:p w:rsidR="009E0CD6"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28</w:t>
            </w:r>
          </w:p>
        </w:tc>
        <w:tc>
          <w:tcPr>
            <w:tcW w:w="1290" w:type="dxa"/>
            <w:vAlign w:val="center"/>
          </w:tcPr>
          <w:p w:rsidR="009E0CD6" w:rsidRDefault="00AE6132"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OCL Accounts</w:t>
            </w:r>
          </w:p>
        </w:tc>
        <w:tc>
          <w:tcPr>
            <w:tcW w:w="3945" w:type="dxa"/>
          </w:tcPr>
          <w:p w:rsidR="009E0CD6" w:rsidRDefault="009E0CD6" w:rsidP="008A7CC2">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[TBC] Mark invoice in billing portal as accepted</w:t>
            </w:r>
          </w:p>
        </w:tc>
        <w:tc>
          <w:tcPr>
            <w:tcW w:w="3608" w:type="dxa"/>
          </w:tcPr>
          <w:p w:rsidR="009E0CD6" w:rsidRDefault="00E267B7" w:rsidP="008A7CC2">
            <w:pPr>
              <w:spacing w:after="200" w:line="276" w:lineRule="auto"/>
              <w:cnfStyle w:val="000000010000"/>
              <w:rPr>
                <w:rFonts w:asciiTheme="minorHAnsi" w:eastAsia="Calibri" w:hAnsiTheme="minorHAnsi" w:cstheme="minorHAnsi"/>
                <w:sz w:val="22"/>
                <w:szCs w:val="22"/>
              </w:rPr>
            </w:pPr>
            <w:del w:id="316" w:author="Administrator" w:date="2019-01-30T16:45:00Z">
              <w:r w:rsidDel="00BB1521">
                <w:rPr>
                  <w:rFonts w:asciiTheme="minorHAnsi" w:eastAsia="Calibri" w:hAnsiTheme="minorHAnsi" w:cstheme="minorHAnsi"/>
                  <w:sz w:val="22"/>
                  <w:szCs w:val="22"/>
                </w:rPr>
                <w:delText>Download and then push to SAP for payment</w:delText>
              </w:r>
            </w:del>
            <w:ins w:id="317" w:author="Administrator" w:date="2019-01-30T16:45:00Z">
              <w:r w:rsidR="00BB1521">
                <w:rPr>
                  <w:rFonts w:asciiTheme="minorHAnsi" w:eastAsia="Calibri" w:hAnsiTheme="minorHAnsi" w:cstheme="minorHAnsi"/>
                  <w:sz w:val="22"/>
                  <w:szCs w:val="22"/>
                </w:rPr>
                <w:t xml:space="preserve"> refer to point 26</w:t>
              </w:r>
            </w:ins>
          </w:p>
        </w:tc>
      </w:tr>
      <w:tr w:rsidR="00E267B7" w:rsidTr="00015CE0">
        <w:trPr>
          <w:cnfStyle w:val="000000100000"/>
        </w:trPr>
        <w:tc>
          <w:tcPr>
            <w:cnfStyle w:val="001000000000"/>
            <w:tcW w:w="643" w:type="dxa"/>
          </w:tcPr>
          <w:p w:rsidR="00E267B7" w:rsidRDefault="00E267B7" w:rsidP="008A7CC2">
            <w:pPr>
              <w:spacing w:after="200" w:line="276" w:lineRule="auto"/>
              <w:rPr>
                <w:rFonts w:asciiTheme="minorHAnsi" w:eastAsia="Calibri" w:hAnsiTheme="minorHAnsi" w:cstheme="minorHAnsi"/>
                <w:sz w:val="22"/>
                <w:szCs w:val="22"/>
              </w:rPr>
            </w:pPr>
          </w:p>
        </w:tc>
        <w:tc>
          <w:tcPr>
            <w:tcW w:w="1290" w:type="dxa"/>
            <w:vAlign w:val="center"/>
          </w:tcPr>
          <w:p w:rsidR="00E267B7" w:rsidRDefault="00E267B7" w:rsidP="00F60B39">
            <w:pPr>
              <w:spacing w:after="200" w:line="276" w:lineRule="auto"/>
              <w:jc w:val="center"/>
              <w:cnfStyle w:val="000000100000"/>
              <w:rPr>
                <w:rFonts w:asciiTheme="minorHAnsi" w:eastAsia="Calibri" w:hAnsiTheme="minorHAnsi" w:cstheme="minorHAnsi"/>
                <w:sz w:val="22"/>
                <w:szCs w:val="22"/>
              </w:rPr>
            </w:pPr>
            <w:del w:id="318" w:author="Administrator" w:date="2019-01-30T16:45:00Z">
              <w:r w:rsidRPr="00E267B7" w:rsidDel="00BB1521">
                <w:rPr>
                  <w:rFonts w:asciiTheme="minorHAnsi" w:eastAsia="Calibri" w:hAnsiTheme="minorHAnsi" w:cstheme="minorHAnsi"/>
                  <w:sz w:val="22"/>
                  <w:szCs w:val="22"/>
                </w:rPr>
                <w:delText>OCL Accounts</w:delText>
              </w:r>
            </w:del>
          </w:p>
        </w:tc>
        <w:tc>
          <w:tcPr>
            <w:tcW w:w="3945" w:type="dxa"/>
          </w:tcPr>
          <w:p w:rsidR="00E267B7" w:rsidRDefault="00E267B7" w:rsidP="008A7CC2">
            <w:pPr>
              <w:spacing w:after="200" w:line="276" w:lineRule="auto"/>
              <w:cnfStyle w:val="000000100000"/>
              <w:rPr>
                <w:rFonts w:asciiTheme="minorHAnsi" w:eastAsia="Calibri" w:hAnsiTheme="minorHAnsi" w:cstheme="minorHAnsi"/>
                <w:sz w:val="22"/>
                <w:szCs w:val="22"/>
              </w:rPr>
            </w:pPr>
            <w:del w:id="319" w:author="Administrator" w:date="2019-01-30T16:45:00Z">
              <w:r w:rsidDel="00BB1521">
                <w:rPr>
                  <w:rFonts w:asciiTheme="minorHAnsi" w:eastAsia="Calibri" w:hAnsiTheme="minorHAnsi" w:cstheme="minorHAnsi"/>
                  <w:sz w:val="22"/>
                  <w:szCs w:val="22"/>
                </w:rPr>
                <w:delText xml:space="preserve">Provide transporter rate list – distance wise/per Km. </w:delText>
              </w:r>
            </w:del>
          </w:p>
        </w:tc>
        <w:tc>
          <w:tcPr>
            <w:tcW w:w="3608" w:type="dxa"/>
          </w:tcPr>
          <w:p w:rsidR="00E267B7" w:rsidDel="00BB1521" w:rsidRDefault="00E267B7" w:rsidP="008A7CC2">
            <w:pPr>
              <w:spacing w:after="200" w:line="276" w:lineRule="auto"/>
              <w:cnfStyle w:val="000000100000"/>
              <w:rPr>
                <w:del w:id="320" w:author="Administrator" w:date="2019-01-30T16:45:00Z"/>
                <w:rFonts w:asciiTheme="minorHAnsi" w:eastAsia="Calibri" w:hAnsiTheme="minorHAnsi" w:cstheme="minorHAnsi"/>
                <w:sz w:val="22"/>
                <w:szCs w:val="22"/>
              </w:rPr>
            </w:pPr>
            <w:del w:id="321" w:author="Administrator" w:date="2019-01-30T16:45:00Z">
              <w:r w:rsidDel="00BB1521">
                <w:rPr>
                  <w:rFonts w:asciiTheme="minorHAnsi" w:eastAsia="Calibri" w:hAnsiTheme="minorHAnsi" w:cstheme="minorHAnsi"/>
                  <w:sz w:val="22"/>
                  <w:szCs w:val="22"/>
                </w:rPr>
                <w:delText>Invoice generated will be as per rates.</w:delText>
              </w:r>
            </w:del>
          </w:p>
          <w:p w:rsidR="00E267B7" w:rsidRDefault="00E267B7" w:rsidP="008A7CC2">
            <w:pPr>
              <w:spacing w:after="200" w:line="276" w:lineRule="auto"/>
              <w:cnfStyle w:val="000000100000"/>
              <w:rPr>
                <w:rFonts w:asciiTheme="minorHAnsi" w:eastAsia="Calibri" w:hAnsiTheme="minorHAnsi" w:cstheme="minorHAnsi"/>
                <w:sz w:val="22"/>
                <w:szCs w:val="22"/>
              </w:rPr>
            </w:pPr>
            <w:del w:id="322" w:author="Administrator" w:date="2019-01-30T16:45:00Z">
              <w:r w:rsidDel="00BB1521">
                <w:rPr>
                  <w:rFonts w:asciiTheme="minorHAnsi" w:eastAsia="Calibri" w:hAnsiTheme="minorHAnsi" w:cstheme="minorHAnsi"/>
                  <w:sz w:val="22"/>
                  <w:szCs w:val="22"/>
                </w:rPr>
                <w:delText>[TBC] How this master will be updated?</w:delText>
              </w:r>
            </w:del>
          </w:p>
        </w:tc>
      </w:tr>
      <w:tr w:rsidR="009E0CD6" w:rsidTr="00015CE0">
        <w:trPr>
          <w:cnfStyle w:val="000000010000"/>
        </w:trPr>
        <w:tc>
          <w:tcPr>
            <w:cnfStyle w:val="001000000000"/>
            <w:tcW w:w="643" w:type="dxa"/>
          </w:tcPr>
          <w:p w:rsidR="009E0CD6" w:rsidRDefault="009E0CD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29</w:t>
            </w:r>
          </w:p>
        </w:tc>
        <w:tc>
          <w:tcPr>
            <w:tcW w:w="1290" w:type="dxa"/>
            <w:vAlign w:val="center"/>
          </w:tcPr>
          <w:p w:rsidR="009E0CD6" w:rsidRDefault="009E0CD6" w:rsidP="00F60B39">
            <w:pPr>
              <w:spacing w:after="200" w:line="276" w:lineRule="auto"/>
              <w:jc w:val="center"/>
              <w:cnfStyle w:val="000000010000"/>
              <w:rPr>
                <w:rFonts w:asciiTheme="minorHAnsi" w:eastAsia="Calibri" w:hAnsiTheme="minorHAnsi" w:cstheme="minorHAnsi"/>
                <w:sz w:val="22"/>
                <w:szCs w:val="22"/>
              </w:rPr>
            </w:pPr>
            <w:del w:id="323" w:author="Administrator" w:date="2019-01-30T16:47:00Z">
              <w:r w:rsidDel="00A51CBF">
                <w:rPr>
                  <w:rFonts w:asciiTheme="minorHAnsi" w:eastAsia="Calibri" w:hAnsiTheme="minorHAnsi" w:cstheme="minorHAnsi"/>
                  <w:sz w:val="22"/>
                  <w:szCs w:val="22"/>
                </w:rPr>
                <w:delText>All</w:delText>
              </w:r>
            </w:del>
          </w:p>
        </w:tc>
        <w:tc>
          <w:tcPr>
            <w:tcW w:w="3945" w:type="dxa"/>
          </w:tcPr>
          <w:p w:rsidR="00BB1521" w:rsidRDefault="009E0CD6" w:rsidP="008A7CC2">
            <w:pPr>
              <w:spacing w:after="200" w:line="276" w:lineRule="auto"/>
              <w:cnfStyle w:val="000000010000"/>
              <w:rPr>
                <w:ins w:id="324" w:author="Administrator" w:date="2019-01-30T16:47:00Z"/>
                <w:rFonts w:asciiTheme="minorHAnsi" w:eastAsia="Calibri" w:hAnsiTheme="minorHAnsi" w:cstheme="minorHAnsi"/>
                <w:sz w:val="22"/>
                <w:szCs w:val="22"/>
              </w:rPr>
            </w:pPr>
            <w:del w:id="325" w:author="Administrator" w:date="2019-01-30T16:47:00Z">
              <w:r w:rsidDel="00A51CBF">
                <w:rPr>
                  <w:rFonts w:asciiTheme="minorHAnsi" w:eastAsia="Calibri" w:hAnsiTheme="minorHAnsi" w:cstheme="minorHAnsi"/>
                  <w:sz w:val="22"/>
                  <w:szCs w:val="22"/>
                </w:rPr>
                <w:delText>Scan and Upload LR post facto – via mobile app</w:delText>
              </w:r>
            </w:del>
          </w:p>
          <w:p w:rsidR="00A51CBF" w:rsidRDefault="00A51CBF" w:rsidP="008A7CC2">
            <w:pPr>
              <w:spacing w:after="200" w:line="276" w:lineRule="auto"/>
              <w:cnfStyle w:val="000000010000"/>
              <w:rPr>
                <w:rFonts w:asciiTheme="minorHAnsi" w:eastAsia="Calibri" w:hAnsiTheme="minorHAnsi" w:cstheme="minorHAnsi"/>
                <w:sz w:val="22"/>
                <w:szCs w:val="22"/>
              </w:rPr>
            </w:pPr>
            <w:ins w:id="326" w:author="Administrator" w:date="2019-01-30T16:47:00Z">
              <w:r>
                <w:rPr>
                  <w:rFonts w:asciiTheme="minorHAnsi" w:eastAsia="Calibri" w:hAnsiTheme="minorHAnsi" w:cstheme="minorHAnsi"/>
                  <w:sz w:val="22"/>
                  <w:szCs w:val="22"/>
                </w:rPr>
                <w:t>New app not required. Driver app can be used for anyone</w:t>
              </w:r>
            </w:ins>
          </w:p>
        </w:tc>
        <w:tc>
          <w:tcPr>
            <w:tcW w:w="3608" w:type="dxa"/>
          </w:tcPr>
          <w:p w:rsidR="009E0CD6" w:rsidRDefault="009E0CD6" w:rsidP="008A7CC2">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Find invoice and upload LR. LR to be obtained outside of the system by transporter or transporter agent</w:t>
            </w:r>
          </w:p>
          <w:p w:rsidR="009E0CD6" w:rsidRDefault="009E0CD6" w:rsidP="008A7CC2">
            <w:pPr>
              <w:spacing w:after="200" w:line="276" w:lineRule="auto"/>
              <w:cnfStyle w:val="000000010000"/>
              <w:rPr>
                <w:ins w:id="327" w:author="Administrator" w:date="2019-01-30T16:46:00Z"/>
                <w:rFonts w:asciiTheme="minorHAnsi" w:eastAsia="Calibri" w:hAnsiTheme="minorHAnsi" w:cstheme="minorHAnsi"/>
                <w:sz w:val="22"/>
                <w:szCs w:val="22"/>
              </w:rPr>
            </w:pPr>
            <w:r>
              <w:rPr>
                <w:rFonts w:asciiTheme="minorHAnsi" w:eastAsia="Calibri" w:hAnsiTheme="minorHAnsi" w:cstheme="minorHAnsi"/>
                <w:sz w:val="22"/>
                <w:szCs w:val="22"/>
              </w:rPr>
              <w:t>Common – function for any and all stakeholder</w:t>
            </w:r>
          </w:p>
          <w:p w:rsidR="00BB1521" w:rsidRDefault="00BB1521" w:rsidP="008A7CC2">
            <w:pPr>
              <w:spacing w:after="200" w:line="276" w:lineRule="auto"/>
              <w:cnfStyle w:val="000000010000"/>
              <w:rPr>
                <w:ins w:id="328" w:author="Administrator" w:date="2019-01-30T16:46:00Z"/>
                <w:rFonts w:asciiTheme="minorHAnsi" w:eastAsia="Calibri" w:hAnsiTheme="minorHAnsi" w:cstheme="minorHAnsi"/>
                <w:sz w:val="22"/>
                <w:szCs w:val="22"/>
              </w:rPr>
            </w:pPr>
            <w:ins w:id="329" w:author="Administrator" w:date="2019-01-30T16:46:00Z">
              <w:r>
                <w:rPr>
                  <w:rFonts w:asciiTheme="minorHAnsi" w:eastAsia="Calibri" w:hAnsiTheme="minorHAnsi" w:cstheme="minorHAnsi"/>
                  <w:sz w:val="22"/>
                  <w:szCs w:val="22"/>
                </w:rPr>
                <w:t xml:space="preserve">Insert truck no &amp; date bracket; </w:t>
              </w:r>
              <w:r>
                <w:rPr>
                  <w:rFonts w:asciiTheme="minorHAnsi" w:eastAsia="Calibri" w:hAnsiTheme="minorHAnsi" w:cstheme="minorHAnsi"/>
                  <w:sz w:val="22"/>
                  <w:szCs w:val="22"/>
                </w:rPr>
                <w:lastRenderedPageBreak/>
                <w:t>system can fetch all invoices in drop down</w:t>
              </w:r>
            </w:ins>
          </w:p>
          <w:p w:rsidR="00BB1521" w:rsidRDefault="00BB1521" w:rsidP="008A7CC2">
            <w:pPr>
              <w:spacing w:after="200" w:line="276" w:lineRule="auto"/>
              <w:cnfStyle w:val="000000010000"/>
              <w:rPr>
                <w:rFonts w:asciiTheme="minorHAnsi" w:eastAsia="Calibri" w:hAnsiTheme="minorHAnsi" w:cstheme="minorHAnsi"/>
                <w:sz w:val="22"/>
                <w:szCs w:val="22"/>
              </w:rPr>
            </w:pPr>
            <w:ins w:id="330" w:author="Administrator" w:date="2019-01-30T16:46:00Z">
              <w:r>
                <w:rPr>
                  <w:rFonts w:asciiTheme="minorHAnsi" w:eastAsia="Calibri" w:hAnsiTheme="minorHAnsi" w:cstheme="minorHAnsi"/>
                  <w:sz w:val="22"/>
                  <w:szCs w:val="22"/>
                </w:rPr>
                <w:t xml:space="preserve">Select Invoice, LR </w:t>
              </w:r>
            </w:ins>
            <w:ins w:id="331" w:author="Administrator" w:date="2019-01-30T16:47:00Z">
              <w:r w:rsidR="009218DB">
                <w:rPr>
                  <w:rFonts w:asciiTheme="minorHAnsi" w:eastAsia="Calibri" w:hAnsiTheme="minorHAnsi" w:cstheme="minorHAnsi"/>
                  <w:sz w:val="22"/>
                  <w:szCs w:val="22"/>
                </w:rPr>
                <w:t>and upload</w:t>
              </w:r>
            </w:ins>
          </w:p>
        </w:tc>
      </w:tr>
      <w:tr w:rsidR="009E0CD6" w:rsidTr="00015CE0">
        <w:trPr>
          <w:cnfStyle w:val="000000100000"/>
        </w:trPr>
        <w:tc>
          <w:tcPr>
            <w:cnfStyle w:val="001000000000"/>
            <w:tcW w:w="643" w:type="dxa"/>
          </w:tcPr>
          <w:p w:rsidR="009E0CD6" w:rsidRDefault="007D5386"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lastRenderedPageBreak/>
              <w:t>30</w:t>
            </w:r>
          </w:p>
        </w:tc>
        <w:tc>
          <w:tcPr>
            <w:tcW w:w="1290" w:type="dxa"/>
            <w:vAlign w:val="center"/>
          </w:tcPr>
          <w:p w:rsidR="009E0CD6" w:rsidRDefault="00AE6132" w:rsidP="00F60B39">
            <w:pPr>
              <w:spacing w:after="200" w:line="276" w:lineRule="auto"/>
              <w:jc w:val="center"/>
              <w:cnfStyle w:val="000000100000"/>
              <w:rPr>
                <w:rFonts w:asciiTheme="minorHAnsi" w:eastAsia="Calibri" w:hAnsiTheme="minorHAnsi" w:cstheme="minorHAnsi"/>
                <w:sz w:val="22"/>
                <w:szCs w:val="22"/>
              </w:rPr>
            </w:pPr>
            <w:del w:id="332" w:author="Administrator" w:date="2019-01-30T16:47:00Z">
              <w:r w:rsidDel="001F1747">
                <w:rPr>
                  <w:rFonts w:asciiTheme="minorHAnsi" w:eastAsia="Calibri" w:hAnsiTheme="minorHAnsi" w:cstheme="minorHAnsi"/>
                  <w:sz w:val="22"/>
                  <w:szCs w:val="22"/>
                </w:rPr>
                <w:delText>All</w:delText>
              </w:r>
            </w:del>
          </w:p>
        </w:tc>
        <w:tc>
          <w:tcPr>
            <w:tcW w:w="3945" w:type="dxa"/>
          </w:tcPr>
          <w:p w:rsidR="009E0CD6" w:rsidRDefault="009E0CD6" w:rsidP="008A7CC2">
            <w:pPr>
              <w:spacing w:after="200" w:line="276" w:lineRule="auto"/>
              <w:cnfStyle w:val="000000100000"/>
              <w:rPr>
                <w:rFonts w:asciiTheme="minorHAnsi" w:eastAsia="Calibri" w:hAnsiTheme="minorHAnsi" w:cstheme="minorHAnsi"/>
                <w:sz w:val="22"/>
                <w:szCs w:val="22"/>
              </w:rPr>
            </w:pPr>
            <w:del w:id="333" w:author="Administrator" w:date="2019-01-30T16:47:00Z">
              <w:r w:rsidDel="001F1747">
                <w:rPr>
                  <w:rFonts w:asciiTheme="minorHAnsi" w:eastAsia="Calibri" w:hAnsiTheme="minorHAnsi" w:cstheme="minorHAnsi"/>
                  <w:sz w:val="22"/>
                  <w:szCs w:val="22"/>
                </w:rPr>
                <w:delText>Upload image of LR via web app</w:delText>
              </w:r>
            </w:del>
          </w:p>
        </w:tc>
        <w:tc>
          <w:tcPr>
            <w:tcW w:w="3608" w:type="dxa"/>
          </w:tcPr>
          <w:p w:rsidR="009E0CD6" w:rsidRDefault="009E0CD6" w:rsidP="008A7CC2">
            <w:pPr>
              <w:spacing w:after="200" w:line="276" w:lineRule="auto"/>
              <w:cnfStyle w:val="000000100000"/>
              <w:rPr>
                <w:rFonts w:asciiTheme="minorHAnsi" w:eastAsia="Calibri" w:hAnsiTheme="minorHAnsi" w:cstheme="minorHAnsi"/>
                <w:sz w:val="22"/>
                <w:szCs w:val="22"/>
              </w:rPr>
            </w:pPr>
            <w:del w:id="334" w:author="Administrator" w:date="2019-01-30T16:47:00Z">
              <w:r w:rsidDel="001F1747">
                <w:rPr>
                  <w:rFonts w:asciiTheme="minorHAnsi" w:eastAsia="Calibri" w:hAnsiTheme="minorHAnsi" w:cstheme="minorHAnsi"/>
                  <w:sz w:val="22"/>
                  <w:szCs w:val="22"/>
                </w:rPr>
                <w:delText>Obtaining scan image to be done out of the syste,</w:delText>
              </w:r>
            </w:del>
            <w:ins w:id="335" w:author="Administrator" w:date="2019-01-30T16:47:00Z">
              <w:r w:rsidR="001F1747">
                <w:rPr>
                  <w:rFonts w:asciiTheme="minorHAnsi" w:eastAsia="Calibri" w:hAnsiTheme="minorHAnsi" w:cstheme="minorHAnsi"/>
                  <w:sz w:val="22"/>
                  <w:szCs w:val="22"/>
                </w:rPr>
                <w:t xml:space="preserve"> refer poin 29</w:t>
              </w:r>
            </w:ins>
          </w:p>
        </w:tc>
      </w:tr>
      <w:tr w:rsidR="00B1190A" w:rsidTr="00015CE0">
        <w:trPr>
          <w:cnfStyle w:val="000000010000"/>
        </w:trPr>
        <w:tc>
          <w:tcPr>
            <w:cnfStyle w:val="001000000000"/>
            <w:tcW w:w="643" w:type="dxa"/>
          </w:tcPr>
          <w:p w:rsidR="00B1190A" w:rsidRDefault="00B1190A" w:rsidP="008A7CC2">
            <w:pPr>
              <w:spacing w:after="200" w:line="276" w:lineRule="auto"/>
              <w:rPr>
                <w:rFonts w:asciiTheme="minorHAnsi" w:eastAsia="Calibri" w:hAnsiTheme="minorHAnsi" w:cstheme="minorHAnsi"/>
                <w:sz w:val="22"/>
                <w:szCs w:val="22"/>
              </w:rPr>
            </w:pPr>
            <w:r>
              <w:rPr>
                <w:rFonts w:asciiTheme="minorHAnsi" w:eastAsia="Calibri" w:hAnsiTheme="minorHAnsi" w:cstheme="minorHAnsi"/>
                <w:sz w:val="22"/>
                <w:szCs w:val="22"/>
              </w:rPr>
              <w:t>31</w:t>
            </w:r>
          </w:p>
        </w:tc>
        <w:tc>
          <w:tcPr>
            <w:tcW w:w="1290" w:type="dxa"/>
            <w:vAlign w:val="center"/>
          </w:tcPr>
          <w:p w:rsidR="00B1190A" w:rsidRDefault="00B1190A" w:rsidP="00F60B39">
            <w:pPr>
              <w:spacing w:after="200" w:line="276" w:lineRule="auto"/>
              <w:jc w:val="center"/>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All</w:t>
            </w:r>
          </w:p>
        </w:tc>
        <w:tc>
          <w:tcPr>
            <w:tcW w:w="3945" w:type="dxa"/>
          </w:tcPr>
          <w:p w:rsidR="00B1190A" w:rsidRDefault="00B1190A" w:rsidP="0067675D">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[TBC] PoC</w:t>
            </w:r>
          </w:p>
        </w:tc>
        <w:tc>
          <w:tcPr>
            <w:tcW w:w="3608" w:type="dxa"/>
          </w:tcPr>
          <w:p w:rsidR="00B1190A" w:rsidRDefault="00B1190A" w:rsidP="008A7CC2">
            <w:pPr>
              <w:spacing w:after="200" w:line="276" w:lineRule="auto"/>
              <w:cnfStyle w:val="000000010000"/>
              <w:rPr>
                <w:rFonts w:asciiTheme="minorHAnsi" w:eastAsia="Calibri" w:hAnsiTheme="minorHAnsi" w:cstheme="minorHAnsi"/>
                <w:sz w:val="22"/>
                <w:szCs w:val="22"/>
              </w:rPr>
            </w:pPr>
            <w:r>
              <w:rPr>
                <w:rFonts w:asciiTheme="minorHAnsi" w:eastAsia="Calibri" w:hAnsiTheme="minorHAnsi" w:cstheme="minorHAnsi"/>
                <w:sz w:val="22"/>
                <w:szCs w:val="22"/>
              </w:rPr>
              <w:t>To identify 2-3 transporters and 2-3 buyers who will help with the PoC testing and improving UI experience.</w:t>
            </w:r>
          </w:p>
        </w:tc>
      </w:tr>
    </w:tbl>
    <w:p w:rsidR="003B72FF" w:rsidRDefault="003B72FF" w:rsidP="003B72FF">
      <w:pPr>
        <w:spacing w:after="200" w:line="276" w:lineRule="auto"/>
        <w:rPr>
          <w:rFonts w:asciiTheme="minorHAnsi" w:eastAsia="Calibri" w:hAnsiTheme="minorHAnsi" w:cstheme="minorHAnsi"/>
          <w:sz w:val="22"/>
          <w:szCs w:val="22"/>
        </w:rPr>
      </w:pPr>
    </w:p>
    <w:p w:rsidR="00B1190A" w:rsidRDefault="00B1190A" w:rsidP="003B72FF">
      <w:pPr>
        <w:spacing w:after="200" w:line="276" w:lineRule="auto"/>
        <w:rPr>
          <w:rFonts w:asciiTheme="minorHAnsi" w:eastAsia="Calibri" w:hAnsiTheme="minorHAnsi" w:cstheme="minorHAnsi"/>
          <w:sz w:val="22"/>
          <w:szCs w:val="22"/>
        </w:rPr>
      </w:pPr>
    </w:p>
    <w:p w:rsidR="006900CB" w:rsidRPr="004651DE" w:rsidRDefault="006900CB">
      <w:pPr>
        <w:rPr>
          <w:rFonts w:asciiTheme="minorHAnsi" w:hAnsiTheme="minorHAnsi" w:cstheme="minorHAnsi"/>
          <w:b/>
          <w:bCs/>
          <w:color w:val="000066"/>
          <w:sz w:val="24"/>
          <w:szCs w:val="20"/>
        </w:rPr>
      </w:pPr>
    </w:p>
    <w:p w:rsidR="0038590C" w:rsidRPr="004651DE" w:rsidRDefault="0038590C" w:rsidP="009D48C9">
      <w:pPr>
        <w:pStyle w:val="tmsectionheader2"/>
        <w:jc w:val="both"/>
        <w:rPr>
          <w:rFonts w:asciiTheme="minorHAnsi" w:hAnsiTheme="minorHAnsi" w:cstheme="minorHAnsi"/>
          <w:sz w:val="24"/>
        </w:rPr>
      </w:pPr>
      <w:r w:rsidRPr="004651DE">
        <w:rPr>
          <w:rFonts w:asciiTheme="minorHAnsi" w:hAnsiTheme="minorHAnsi" w:cstheme="minorHAnsi"/>
          <w:sz w:val="24"/>
        </w:rPr>
        <w:t>A note</w:t>
      </w:r>
      <w:r w:rsidR="004C0DC0" w:rsidRPr="004651DE">
        <w:rPr>
          <w:rFonts w:asciiTheme="minorHAnsi" w:hAnsiTheme="minorHAnsi" w:cstheme="minorHAnsi"/>
          <w:sz w:val="24"/>
        </w:rPr>
        <w:t>/terminology</w:t>
      </w:r>
    </w:p>
    <w:p w:rsidR="008C0C9C" w:rsidRDefault="004C0DC0" w:rsidP="009D48C9">
      <w:pPr>
        <w:pStyle w:val="ListParagraph"/>
        <w:numPr>
          <w:ilvl w:val="0"/>
          <w:numId w:val="6"/>
        </w:numPr>
        <w:jc w:val="both"/>
        <w:rPr>
          <w:rFonts w:asciiTheme="minorHAnsi" w:hAnsiTheme="minorHAnsi" w:cstheme="minorHAnsi"/>
        </w:rPr>
      </w:pPr>
      <w:r w:rsidRPr="004651DE">
        <w:rPr>
          <w:rFonts w:asciiTheme="minorHAnsi" w:hAnsiTheme="minorHAnsi" w:cstheme="minorHAnsi"/>
        </w:rPr>
        <w:t>LOV = List of Values – where in the value of a field is from pre-defined list of values. Some times drop down is used instead to refer to such fields</w:t>
      </w:r>
    </w:p>
    <w:p w:rsidR="000159C1" w:rsidRDefault="000159C1" w:rsidP="009D48C9">
      <w:pPr>
        <w:pStyle w:val="ListParagraph"/>
        <w:numPr>
          <w:ilvl w:val="0"/>
          <w:numId w:val="6"/>
        </w:numPr>
        <w:jc w:val="both"/>
        <w:rPr>
          <w:rFonts w:asciiTheme="minorHAnsi" w:hAnsiTheme="minorHAnsi" w:cstheme="minorHAnsi"/>
        </w:rPr>
      </w:pPr>
      <w:r>
        <w:rPr>
          <w:rFonts w:asciiTheme="minorHAnsi" w:hAnsiTheme="minorHAnsi" w:cstheme="minorHAnsi"/>
        </w:rPr>
        <w:t>TBC – Means to be discussed and then finalized</w:t>
      </w:r>
    </w:p>
    <w:p w:rsidR="008C0C9C" w:rsidRDefault="0038590C" w:rsidP="009D48C9">
      <w:pPr>
        <w:pStyle w:val="ListParagraph"/>
        <w:numPr>
          <w:ilvl w:val="0"/>
          <w:numId w:val="6"/>
        </w:numPr>
        <w:jc w:val="both"/>
        <w:rPr>
          <w:rFonts w:asciiTheme="minorHAnsi" w:hAnsiTheme="minorHAnsi" w:cstheme="minorHAnsi"/>
        </w:rPr>
      </w:pPr>
      <w:r w:rsidRPr="004651DE">
        <w:rPr>
          <w:rFonts w:asciiTheme="minorHAnsi" w:hAnsiTheme="minorHAnsi" w:cstheme="minorHAnsi"/>
        </w:rPr>
        <w:t>In the document we use challan number to mean combination of mines</w:t>
      </w:r>
      <w:r w:rsidR="0080138C" w:rsidRPr="004651DE">
        <w:rPr>
          <w:rFonts w:asciiTheme="minorHAnsi" w:hAnsiTheme="minorHAnsi" w:cstheme="minorHAnsi"/>
        </w:rPr>
        <w:t xml:space="preserve"> and challan number </w:t>
      </w:r>
    </w:p>
    <w:p w:rsidR="008C0C9C" w:rsidRDefault="007656A7" w:rsidP="009D48C9">
      <w:pPr>
        <w:pStyle w:val="ListParagraph"/>
        <w:numPr>
          <w:ilvl w:val="0"/>
          <w:numId w:val="6"/>
        </w:numPr>
        <w:jc w:val="both"/>
        <w:rPr>
          <w:rFonts w:asciiTheme="minorHAnsi" w:hAnsiTheme="minorHAnsi" w:cstheme="minorHAnsi"/>
        </w:rPr>
      </w:pPr>
      <w:r>
        <w:rPr>
          <w:rFonts w:asciiTheme="minorHAnsi" w:hAnsiTheme="minorHAnsi" w:cstheme="minorHAnsi"/>
        </w:rPr>
        <w:t xml:space="preserve">A date field includes time </w:t>
      </w:r>
      <w:r w:rsidR="0038590C" w:rsidRPr="004651DE">
        <w:rPr>
          <w:rFonts w:asciiTheme="minorHAnsi" w:hAnsiTheme="minorHAnsi" w:cstheme="minorHAnsi"/>
        </w:rPr>
        <w:t xml:space="preserve"> </w:t>
      </w:r>
    </w:p>
    <w:p w:rsidR="008C0C9C" w:rsidRDefault="0080138C" w:rsidP="009D48C9">
      <w:pPr>
        <w:pStyle w:val="ListParagraph"/>
        <w:numPr>
          <w:ilvl w:val="0"/>
          <w:numId w:val="6"/>
        </w:numPr>
        <w:jc w:val="both"/>
        <w:rPr>
          <w:rFonts w:asciiTheme="minorHAnsi" w:hAnsiTheme="minorHAnsi" w:cstheme="minorHAnsi"/>
        </w:rPr>
      </w:pPr>
      <w:r w:rsidRPr="004651DE">
        <w:rPr>
          <w:rFonts w:asciiTheme="minorHAnsi" w:hAnsiTheme="minorHAnsi" w:cstheme="minorHAnsi"/>
        </w:rPr>
        <w:t>While describing</w:t>
      </w:r>
      <w:r w:rsidR="0038590C" w:rsidRPr="004651DE">
        <w:rPr>
          <w:rFonts w:asciiTheme="minorHAnsi" w:hAnsiTheme="minorHAnsi" w:cstheme="minorHAnsi"/>
        </w:rPr>
        <w:t xml:space="preserve"> an application we may give a short description of functionality or scope of activities. But the realization of the functionality is shown on a screen followed by several notes describing the implementation and business rules. So the best way will be to look at the screen then notes to visualize the behavior.</w:t>
      </w:r>
    </w:p>
    <w:p w:rsidR="008C0C9C" w:rsidRDefault="0038590C" w:rsidP="009D48C9">
      <w:pPr>
        <w:pStyle w:val="ListParagraph"/>
        <w:numPr>
          <w:ilvl w:val="0"/>
          <w:numId w:val="6"/>
        </w:numPr>
        <w:jc w:val="both"/>
        <w:rPr>
          <w:rFonts w:asciiTheme="minorHAnsi" w:hAnsiTheme="minorHAnsi" w:cstheme="minorHAnsi"/>
        </w:rPr>
      </w:pPr>
      <w:r w:rsidRPr="004651DE">
        <w:rPr>
          <w:rFonts w:asciiTheme="minorHAnsi" w:hAnsiTheme="minorHAnsi" w:cstheme="minorHAnsi"/>
        </w:rPr>
        <w:t xml:space="preserve">There </w:t>
      </w:r>
      <w:r w:rsidR="00386186" w:rsidRPr="004651DE">
        <w:rPr>
          <w:rFonts w:asciiTheme="minorHAnsi" w:hAnsiTheme="minorHAnsi" w:cstheme="minorHAnsi"/>
        </w:rPr>
        <w:t xml:space="preserve">also </w:t>
      </w:r>
      <w:r w:rsidRPr="004651DE">
        <w:rPr>
          <w:rFonts w:asciiTheme="minorHAnsi" w:hAnsiTheme="minorHAnsi" w:cstheme="minorHAnsi"/>
        </w:rPr>
        <w:t>may be some internal or development notes mentioned – these have no impact on user experience but critical caveats for development team to incorporate</w:t>
      </w:r>
    </w:p>
    <w:p w:rsidR="008C0C9C" w:rsidRDefault="00386186" w:rsidP="009D48C9">
      <w:pPr>
        <w:pStyle w:val="ListParagraph"/>
        <w:numPr>
          <w:ilvl w:val="0"/>
          <w:numId w:val="6"/>
        </w:numPr>
        <w:jc w:val="both"/>
        <w:rPr>
          <w:rFonts w:asciiTheme="minorHAnsi" w:hAnsiTheme="minorHAnsi" w:cstheme="minorHAnsi"/>
        </w:rPr>
      </w:pPr>
      <w:r w:rsidRPr="004651DE">
        <w:rPr>
          <w:rFonts w:asciiTheme="minorHAnsi" w:hAnsiTheme="minorHAnsi" w:cstheme="minorHAnsi"/>
        </w:rPr>
        <w:t xml:space="preserve">The core concept described below really should be not part of functional spec, but it will be useful to understand it, since these unify the </w:t>
      </w:r>
      <w:r w:rsidR="00EA64B5" w:rsidRPr="004651DE">
        <w:rPr>
          <w:rFonts w:asciiTheme="minorHAnsi" w:hAnsiTheme="minorHAnsi" w:cstheme="minorHAnsi"/>
        </w:rPr>
        <w:t>functionality realization.</w:t>
      </w:r>
    </w:p>
    <w:p w:rsidR="009D48C9" w:rsidRDefault="009D48C9" w:rsidP="009D48C9">
      <w:pPr>
        <w:pStyle w:val="ListParagraph"/>
        <w:numPr>
          <w:ilvl w:val="0"/>
          <w:numId w:val="6"/>
        </w:numPr>
        <w:jc w:val="both"/>
        <w:rPr>
          <w:rFonts w:asciiTheme="minorHAnsi" w:hAnsiTheme="minorHAnsi" w:cstheme="minorHAnsi"/>
        </w:rPr>
      </w:pPr>
      <w:r>
        <w:rPr>
          <w:rFonts w:asciiTheme="minorHAnsi" w:hAnsiTheme="minorHAnsi" w:cstheme="minorHAnsi"/>
        </w:rPr>
        <w:t>Screens given below are mainly to get an understanding of how the information will be displayed or entered on the app/web. The actual UI/UX of the app/web will be much different than the one given here</w:t>
      </w:r>
    </w:p>
    <w:p w:rsidR="00F73825" w:rsidRDefault="00F73825">
      <w:pPr>
        <w:rPr>
          <w:rFonts w:asciiTheme="minorHAnsi" w:eastAsia="Calibri" w:hAnsiTheme="minorHAnsi" w:cstheme="minorHAnsi"/>
          <w:b/>
          <w:sz w:val="22"/>
          <w:szCs w:val="22"/>
        </w:rPr>
      </w:pPr>
      <w:r w:rsidRPr="004651DE">
        <w:rPr>
          <w:rFonts w:asciiTheme="minorHAnsi" w:eastAsia="Calibri" w:hAnsiTheme="minorHAnsi" w:cstheme="minorHAnsi"/>
          <w:b/>
          <w:sz w:val="22"/>
          <w:szCs w:val="22"/>
        </w:rPr>
        <w:br w:type="page"/>
      </w:r>
    </w:p>
    <w:p w:rsidR="00614CB4" w:rsidRDefault="00614CB4">
      <w:pPr>
        <w:rPr>
          <w:rFonts w:asciiTheme="minorHAnsi" w:eastAsia="Calibri" w:hAnsiTheme="minorHAnsi" w:cstheme="minorHAnsi"/>
          <w:b/>
          <w:sz w:val="22"/>
          <w:szCs w:val="22"/>
        </w:rPr>
      </w:pPr>
    </w:p>
    <w:p w:rsidR="00614CB4" w:rsidRPr="0098246A" w:rsidRDefault="0098246A">
      <w:pPr>
        <w:rPr>
          <w:rFonts w:asciiTheme="minorHAnsi" w:eastAsia="Calibri" w:hAnsiTheme="minorHAnsi" w:cstheme="minorHAnsi"/>
          <w:b/>
          <w:sz w:val="24"/>
          <w:szCs w:val="22"/>
        </w:rPr>
      </w:pPr>
      <w:r w:rsidRPr="0098246A">
        <w:rPr>
          <w:rFonts w:asciiTheme="minorHAnsi" w:eastAsia="Calibri" w:hAnsiTheme="minorHAnsi" w:cstheme="minorHAnsi"/>
          <w:b/>
          <w:sz w:val="24"/>
          <w:szCs w:val="22"/>
        </w:rPr>
        <w:t>1. Login Screen</w:t>
      </w:r>
    </w:p>
    <w:p w:rsidR="0098246A" w:rsidRDefault="0098246A">
      <w:pPr>
        <w:rPr>
          <w:rFonts w:asciiTheme="minorHAnsi" w:eastAsia="Calibri" w:hAnsiTheme="minorHAnsi" w:cstheme="minorHAnsi"/>
          <w:b/>
          <w:sz w:val="22"/>
          <w:szCs w:val="22"/>
        </w:rPr>
      </w:pPr>
    </w:p>
    <w:p w:rsidR="0098246A" w:rsidRPr="0098246A" w:rsidRDefault="0098246A" w:rsidP="0098246A">
      <w:pPr>
        <w:jc w:val="both"/>
        <w:rPr>
          <w:rFonts w:asciiTheme="minorHAnsi" w:eastAsia="Calibri" w:hAnsiTheme="minorHAnsi" w:cstheme="minorHAnsi"/>
          <w:sz w:val="22"/>
          <w:szCs w:val="22"/>
        </w:rPr>
      </w:pPr>
      <w:r w:rsidRPr="0098246A">
        <w:rPr>
          <w:rFonts w:asciiTheme="minorHAnsi" w:eastAsia="Calibri" w:hAnsiTheme="minorHAnsi" w:cstheme="minorHAnsi"/>
          <w:sz w:val="22"/>
          <w:szCs w:val="22"/>
        </w:rPr>
        <w:t>The app will first ask the user to enter how he would like to enter and then ask for login and passwords.</w:t>
      </w:r>
    </w:p>
    <w:p w:rsidR="0098246A" w:rsidRPr="0098246A" w:rsidRDefault="0098246A" w:rsidP="0098246A">
      <w:pPr>
        <w:jc w:val="both"/>
        <w:rPr>
          <w:rFonts w:asciiTheme="minorHAnsi" w:eastAsia="Calibri" w:hAnsiTheme="minorHAnsi" w:cstheme="minorHAnsi"/>
          <w:sz w:val="22"/>
          <w:szCs w:val="22"/>
        </w:rPr>
      </w:pPr>
    </w:p>
    <w:p w:rsidR="0098246A" w:rsidRPr="0098246A" w:rsidRDefault="0098246A" w:rsidP="0098246A">
      <w:pPr>
        <w:jc w:val="both"/>
        <w:rPr>
          <w:rFonts w:asciiTheme="minorHAnsi" w:eastAsia="Calibri" w:hAnsiTheme="minorHAnsi" w:cstheme="minorHAnsi"/>
          <w:sz w:val="22"/>
          <w:szCs w:val="22"/>
        </w:rPr>
      </w:pPr>
      <w:r w:rsidRPr="0098246A">
        <w:rPr>
          <w:rFonts w:asciiTheme="minorHAnsi" w:eastAsia="Calibri" w:hAnsiTheme="minorHAnsi" w:cstheme="minorHAnsi"/>
          <w:sz w:val="22"/>
          <w:szCs w:val="22"/>
        </w:rPr>
        <w:t>Please note that we are not recommending use of OTP for logging in as it would be cumbersome and might be a deterrent for buyers. OTP to verify mobile nos. is for first time registration only</w:t>
      </w:r>
    </w:p>
    <w:p w:rsidR="00CE0009" w:rsidRPr="0098246A" w:rsidRDefault="007F22F7">
      <w:pPr>
        <w:rPr>
          <w:rFonts w:asciiTheme="minorHAnsi" w:eastAsia="Calibri" w:hAnsiTheme="minorHAnsi" w:cstheme="minorHAnsi"/>
          <w:sz w:val="22"/>
          <w:szCs w:val="22"/>
        </w:rPr>
      </w:pPr>
      <w:commentRangeStart w:id="336"/>
      <w:del w:id="337" w:author="Administrator" w:date="2019-01-30T16:50:00Z">
        <w:r>
          <w:rPr>
            <w:rFonts w:asciiTheme="minorHAnsi" w:eastAsia="Calibri" w:hAnsiTheme="minorHAnsi" w:cstheme="minorHAnsi"/>
            <w:noProof/>
            <w:color w:val="FF0000"/>
            <w:sz w:val="22"/>
            <w:szCs w:val="22"/>
            <w:lang w:val="en-IN" w:eastAsia="en-IN"/>
            <w:rPrChange w:id="338" w:author="Unknown">
              <w:rPr>
                <w:rFonts w:asciiTheme="minorHAnsi" w:eastAsia="Calibri" w:hAnsiTheme="minorHAnsi" w:cstheme="minorHAnsi"/>
                <w:noProof/>
                <w:sz w:val="22"/>
                <w:szCs w:val="22"/>
                <w:lang w:val="en-IN" w:eastAsia="en-IN"/>
              </w:rPr>
            </w:rPrChange>
          </w:rPr>
          <w:drawing>
            <wp:anchor distT="0" distB="0" distL="114300" distR="114300" simplePos="0" relativeHeight="252644352" behindDoc="0" locked="0" layoutInCell="1" allowOverlap="1">
              <wp:simplePos x="0" y="0"/>
              <wp:positionH relativeFrom="column">
                <wp:posOffset>-424815</wp:posOffset>
              </wp:positionH>
              <wp:positionV relativeFrom="paragraph">
                <wp:posOffset>161290</wp:posOffset>
              </wp:positionV>
              <wp:extent cx="2935605" cy="3739515"/>
              <wp:effectExtent l="38100" t="19050" r="17145" b="133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935605" cy="3739515"/>
                      </a:xfrm>
                      <a:prstGeom prst="rect">
                        <a:avLst/>
                      </a:prstGeom>
                      <a:noFill/>
                      <a:ln w="9525">
                        <a:solidFill>
                          <a:schemeClr val="accent1"/>
                        </a:solidFill>
                        <a:miter lim="800000"/>
                        <a:headEnd/>
                        <a:tailEnd/>
                      </a:ln>
                    </pic:spPr>
                  </pic:pic>
                </a:graphicData>
              </a:graphic>
            </wp:anchor>
          </w:drawing>
        </w:r>
      </w:del>
      <w:commentRangeEnd w:id="336"/>
      <w:r w:rsidR="00CD00D7">
        <w:rPr>
          <w:rStyle w:val="CommentReference"/>
        </w:rPr>
        <w:commentReference w:id="336"/>
      </w:r>
      <w:commentRangeStart w:id="339"/>
      <w:r w:rsidR="00614CB4" w:rsidRPr="0098246A">
        <w:rPr>
          <w:rFonts w:asciiTheme="minorHAnsi" w:eastAsia="Calibri" w:hAnsiTheme="minorHAnsi" w:cstheme="minorHAnsi"/>
          <w:noProof/>
          <w:sz w:val="22"/>
          <w:szCs w:val="22"/>
          <w:lang w:val="en-IN" w:eastAsia="en-IN"/>
        </w:rPr>
        <w:drawing>
          <wp:anchor distT="0" distB="0" distL="114300" distR="114300" simplePos="0" relativeHeight="252650496" behindDoc="0" locked="0" layoutInCell="1" allowOverlap="1">
            <wp:simplePos x="0" y="0"/>
            <wp:positionH relativeFrom="column">
              <wp:posOffset>2952750</wp:posOffset>
            </wp:positionH>
            <wp:positionV relativeFrom="paragraph">
              <wp:posOffset>161290</wp:posOffset>
            </wp:positionV>
            <wp:extent cx="2935605" cy="3674745"/>
            <wp:effectExtent l="19050" t="19050" r="17145" b="20955"/>
            <wp:wrapNone/>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935605" cy="3674745"/>
                    </a:xfrm>
                    <a:prstGeom prst="rect">
                      <a:avLst/>
                    </a:prstGeom>
                    <a:noFill/>
                    <a:ln w="9525">
                      <a:solidFill>
                        <a:schemeClr val="accent1"/>
                      </a:solidFill>
                      <a:miter lim="800000"/>
                      <a:headEnd/>
                      <a:tailEnd/>
                    </a:ln>
                  </pic:spPr>
                </pic:pic>
              </a:graphicData>
            </a:graphic>
          </wp:anchor>
        </w:drawing>
      </w:r>
      <w:commentRangeEnd w:id="339"/>
      <w:r w:rsidR="00CD00D7">
        <w:rPr>
          <w:rStyle w:val="CommentReference"/>
        </w:rPr>
        <w:commentReference w:id="339"/>
      </w:r>
      <w:r w:rsidR="00C14BA8">
        <w:rPr>
          <w:rFonts w:asciiTheme="minorHAnsi" w:eastAsia="Calibri" w:hAnsiTheme="minorHAnsi" w:cstheme="minorHAnsi"/>
          <w:noProof/>
          <w:sz w:val="22"/>
          <w:szCs w:val="22"/>
          <w:lang w:val="en-IN" w:eastAsia="en-IN"/>
        </w:rPr>
        <w:pict>
          <v:shapetype id="_x0000_t202" coordsize="21600,21600" o:spt="202" path="m,l,21600r21600,l21600,xe">
            <v:stroke joinstyle="miter"/>
            <v:path gradientshapeok="t" o:connecttype="rect"/>
          </v:shapetype>
          <v:shape id="_x0000_s4752" type="#_x0000_t202" style="position:absolute;margin-left:-9.9pt;margin-top:98.75pt;width:183.85pt;height:19.15pt;z-index:252645376;mso-width-percent:400;mso-height-percent:200;mso-position-horizontal-relative:text;mso-position-vertical-relative:text;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3F52D6">
                  <w:pPr>
                    <w:jc w:val="center"/>
                    <w:rPr>
                      <w:rFonts w:asciiTheme="minorHAnsi" w:hAnsiTheme="minorHAnsi" w:cstheme="minorHAnsi"/>
                      <w:b/>
                      <w:sz w:val="24"/>
                    </w:rPr>
                  </w:pPr>
                  <w:r w:rsidRPr="00F136C0">
                    <w:rPr>
                      <w:rFonts w:asciiTheme="minorHAnsi" w:hAnsiTheme="minorHAnsi" w:cstheme="minorHAnsi"/>
                      <w:b/>
                      <w:sz w:val="24"/>
                    </w:rPr>
                    <w:t>Transporter</w:t>
                  </w:r>
                </w:p>
              </w:txbxContent>
            </v:textbox>
          </v:shape>
        </w:pict>
      </w:r>
    </w:p>
    <w:p w:rsidR="00CE0009" w:rsidRDefault="00CE0009">
      <w:pPr>
        <w:rPr>
          <w:rFonts w:asciiTheme="minorHAnsi" w:eastAsia="Calibri" w:hAnsiTheme="minorHAnsi" w:cstheme="minorHAnsi"/>
          <w:b/>
          <w:sz w:val="22"/>
          <w:szCs w:val="22"/>
        </w:rPr>
      </w:pPr>
    </w:p>
    <w:p w:rsidR="00CE0009" w:rsidRDefault="00CE0009">
      <w:pPr>
        <w:rPr>
          <w:rFonts w:asciiTheme="minorHAnsi" w:eastAsia="Calibri" w:hAnsiTheme="minorHAnsi" w:cstheme="minorHAnsi"/>
          <w:b/>
          <w:sz w:val="22"/>
          <w:szCs w:val="22"/>
        </w:rPr>
      </w:pPr>
    </w:p>
    <w:p w:rsidR="00CE0009" w:rsidRPr="004651DE" w:rsidRDefault="00CE0009">
      <w:pPr>
        <w:rPr>
          <w:rFonts w:asciiTheme="minorHAnsi" w:eastAsia="Calibri" w:hAnsiTheme="minorHAnsi" w:cstheme="minorHAnsi"/>
          <w:bCs/>
          <w:sz w:val="22"/>
          <w:szCs w:val="22"/>
        </w:rPr>
      </w:pPr>
    </w:p>
    <w:p w:rsidR="00F607DB" w:rsidRDefault="00F607DB" w:rsidP="00D47DAA">
      <w:pPr>
        <w:pStyle w:val="tmsectionheader2"/>
        <w:rPr>
          <w:rFonts w:asciiTheme="minorHAnsi" w:eastAsia="Calibri" w:hAnsiTheme="minorHAnsi" w:cstheme="minorHAnsi"/>
          <w:b w:val="0"/>
          <w:color w:val="auto"/>
          <w:sz w:val="22"/>
          <w:szCs w:val="22"/>
        </w:rPr>
      </w:pPr>
    </w:p>
    <w:p w:rsidR="00CF28AD" w:rsidRDefault="00C14BA8" w:rsidP="00D47DAA">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Cs w:val="0"/>
          <w:noProof/>
          <w:sz w:val="22"/>
          <w:szCs w:val="22"/>
          <w:lang w:val="en-IN" w:eastAsia="en-IN"/>
        </w:rPr>
        <w:pict>
          <v:shape id="_x0000_s4758" type="#_x0000_t202" style="position:absolute;margin-left:257.4pt;margin-top:16.9pt;width:183.85pt;height:22.85pt;z-index:252651520;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614CB4">
                  <w:pPr>
                    <w:jc w:val="center"/>
                    <w:rPr>
                      <w:rFonts w:asciiTheme="minorHAnsi" w:hAnsiTheme="minorHAnsi" w:cstheme="minorHAnsi"/>
                      <w:b/>
                      <w:sz w:val="24"/>
                    </w:rPr>
                  </w:pPr>
                  <w:r>
                    <w:rPr>
                      <w:rFonts w:asciiTheme="minorHAnsi" w:hAnsiTheme="minorHAnsi" w:cstheme="minorHAnsi"/>
                      <w:b/>
                      <w:sz w:val="24"/>
                    </w:rPr>
                    <w:t>Login __________________</w:t>
                  </w:r>
                </w:p>
              </w:txbxContent>
            </v:textbox>
          </v:shape>
        </w:pict>
      </w:r>
      <w:r w:rsidRPr="00C14BA8">
        <w:rPr>
          <w:rFonts w:asciiTheme="minorHAnsi" w:eastAsia="Calibri" w:hAnsiTheme="minorHAnsi" w:cstheme="minorHAnsi"/>
          <w:b w:val="0"/>
          <w:noProof/>
          <w:color w:val="auto"/>
          <w:sz w:val="22"/>
          <w:szCs w:val="22"/>
          <w:lang w:eastAsia="zh-TW"/>
        </w:rPr>
        <w:pict>
          <v:shape id="_x0000_s4748" type="#_x0000_t202" style="position:absolute;margin-left:-10.4pt;margin-top:3.1pt;width:183.85pt;height:19.15pt;z-index:252635136;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48;mso-fit-shape-to-text:t">
              <w:txbxContent>
                <w:p w:rsidR="007F22F7" w:rsidRPr="00F136C0" w:rsidRDefault="007F22F7" w:rsidP="00F136C0">
                  <w:pPr>
                    <w:jc w:val="center"/>
                    <w:rPr>
                      <w:rFonts w:asciiTheme="minorHAnsi" w:hAnsiTheme="minorHAnsi" w:cstheme="minorHAnsi"/>
                      <w:b/>
                      <w:sz w:val="24"/>
                    </w:rPr>
                  </w:pPr>
                  <w:r w:rsidRPr="00F136C0">
                    <w:rPr>
                      <w:rFonts w:asciiTheme="minorHAnsi" w:hAnsiTheme="minorHAnsi" w:cstheme="minorHAnsi"/>
                      <w:b/>
                      <w:sz w:val="24"/>
                    </w:rPr>
                    <w:t>Transporter</w:t>
                  </w:r>
                </w:p>
              </w:txbxContent>
            </v:textbox>
          </v:shape>
        </w:pict>
      </w:r>
    </w:p>
    <w:p w:rsidR="00CF28AD" w:rsidRDefault="00C14BA8" w:rsidP="00D47DAA">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Cs w:val="0"/>
          <w:noProof/>
          <w:sz w:val="22"/>
          <w:szCs w:val="22"/>
          <w:lang w:val="en-IN" w:eastAsia="en-IN"/>
        </w:rPr>
        <w:pict>
          <v:shape id="_x0000_s4749" type="#_x0000_t202" style="position:absolute;margin-left:-9.4pt;margin-top:16.35pt;width:183.85pt;height:22.85pt;z-index:252646400;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49;mso-fit-shape-to-text:t">
              <w:txbxContent>
                <w:p w:rsidR="007F22F7" w:rsidRPr="00F136C0" w:rsidRDefault="007F22F7" w:rsidP="00F136C0">
                  <w:pPr>
                    <w:jc w:val="center"/>
                    <w:rPr>
                      <w:rFonts w:asciiTheme="minorHAnsi" w:hAnsiTheme="minorHAnsi" w:cstheme="minorHAnsi"/>
                      <w:b/>
                      <w:sz w:val="24"/>
                    </w:rPr>
                  </w:pPr>
                  <w:r>
                    <w:rPr>
                      <w:rFonts w:asciiTheme="minorHAnsi" w:hAnsiTheme="minorHAnsi" w:cstheme="minorHAnsi"/>
                      <w:b/>
                      <w:sz w:val="24"/>
                    </w:rPr>
                    <w:t>Buyer/Dealer</w:t>
                  </w:r>
                </w:p>
              </w:txbxContent>
            </v:textbox>
          </v:shape>
        </w:pict>
      </w:r>
    </w:p>
    <w:p w:rsidR="00CF28AD" w:rsidRDefault="00C14BA8" w:rsidP="00D47DAA">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Cs w:val="0"/>
          <w:noProof/>
          <w:sz w:val="22"/>
          <w:szCs w:val="22"/>
          <w:lang w:val="en-IN" w:eastAsia="en-IN"/>
        </w:rPr>
        <w:pict>
          <v:shape id="_x0000_s4759" type="#_x0000_t202" style="position:absolute;margin-left:257.9pt;margin-top:11.5pt;width:183.85pt;height:22.85pt;z-index:252652544;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614CB4">
                  <w:pPr>
                    <w:jc w:val="center"/>
                    <w:rPr>
                      <w:rFonts w:asciiTheme="minorHAnsi" w:hAnsiTheme="minorHAnsi" w:cstheme="minorHAnsi"/>
                      <w:b/>
                      <w:sz w:val="24"/>
                    </w:rPr>
                  </w:pPr>
                  <w:r>
                    <w:rPr>
                      <w:rFonts w:asciiTheme="minorHAnsi" w:hAnsiTheme="minorHAnsi" w:cstheme="minorHAnsi"/>
                      <w:b/>
                      <w:sz w:val="24"/>
                    </w:rPr>
                    <w:t>Password __________________</w:t>
                  </w:r>
                </w:p>
              </w:txbxContent>
            </v:textbox>
          </v:shape>
        </w:pict>
      </w:r>
    </w:p>
    <w:p w:rsidR="00CF28AD" w:rsidRDefault="00C14BA8" w:rsidP="00D47DAA">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Cs w:val="0"/>
          <w:noProof/>
          <w:sz w:val="22"/>
          <w:szCs w:val="22"/>
          <w:lang w:val="en-IN" w:eastAsia="en-IN"/>
        </w:rPr>
        <w:pict>
          <v:shape id="_x0000_s4750" type="#_x0000_t202" style="position:absolute;margin-left:-9.4pt;margin-top:6.4pt;width:183.85pt;height:22.85pt;z-index:252648448;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50;mso-fit-shape-to-text:t">
              <w:txbxContent>
                <w:p w:rsidR="007F22F7" w:rsidRPr="00F136C0" w:rsidRDefault="007F22F7" w:rsidP="00F136C0">
                  <w:pPr>
                    <w:jc w:val="center"/>
                    <w:rPr>
                      <w:rFonts w:asciiTheme="minorHAnsi" w:hAnsiTheme="minorHAnsi" w:cstheme="minorHAnsi"/>
                      <w:b/>
                      <w:sz w:val="24"/>
                    </w:rPr>
                  </w:pPr>
                  <w:r>
                    <w:rPr>
                      <w:rFonts w:asciiTheme="minorHAnsi" w:hAnsiTheme="minorHAnsi" w:cstheme="minorHAnsi"/>
                      <w:b/>
                      <w:sz w:val="24"/>
                    </w:rPr>
                    <w:t>Driver</w:t>
                  </w:r>
                </w:p>
              </w:txbxContent>
            </v:textbox>
          </v:shape>
        </w:pict>
      </w:r>
    </w:p>
    <w:p w:rsidR="00CF28AD" w:rsidRDefault="00C14BA8" w:rsidP="00D47DAA">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 w:val="0"/>
          <w:noProof/>
          <w:sz w:val="22"/>
          <w:szCs w:val="22"/>
          <w:lang w:val="en-IN" w:eastAsia="en-IN"/>
        </w:rPr>
        <w:pict>
          <v:shape id="_x0000_s4760" type="#_x0000_t202" style="position:absolute;margin-left:257.9pt;margin-top:16.9pt;width:183.85pt;height:22.85pt;z-index:252653568;mso-width-percent:400;mso-height-percent:200;mso-width-percent:400;mso-height-percent:200;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4760;mso-fit-shape-to-text:t">
              <w:txbxContent>
                <w:p w:rsidR="007F22F7" w:rsidRPr="00614CB4" w:rsidRDefault="007F22F7" w:rsidP="00614CB4">
                  <w:pPr>
                    <w:jc w:val="center"/>
                    <w:rPr>
                      <w:rFonts w:asciiTheme="minorHAnsi" w:hAnsiTheme="minorHAnsi" w:cstheme="minorHAnsi"/>
                      <w:b/>
                      <w:sz w:val="20"/>
                    </w:rPr>
                  </w:pPr>
                  <w:r w:rsidRPr="00614CB4">
                    <w:rPr>
                      <w:rFonts w:asciiTheme="minorHAnsi" w:hAnsiTheme="minorHAnsi" w:cstheme="minorHAnsi"/>
                      <w:b/>
                      <w:sz w:val="20"/>
                    </w:rPr>
                    <w:t>Not Registered ? Click Here</w:t>
                  </w:r>
                </w:p>
              </w:txbxContent>
            </v:textbox>
          </v:shape>
        </w:pict>
      </w:r>
    </w:p>
    <w:p w:rsidR="00CF28AD" w:rsidRDefault="00C14BA8" w:rsidP="00D47DAA">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Cs w:val="0"/>
          <w:noProof/>
          <w:sz w:val="22"/>
          <w:szCs w:val="22"/>
          <w:lang w:val="en-IN" w:eastAsia="en-IN"/>
        </w:rPr>
        <w:pict>
          <v:shape id="_x0000_s4751" type="#_x0000_t202" style="position:absolute;margin-left:-8.9pt;margin-top:-.2pt;width:183.85pt;height:22.85pt;z-index:252647424;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51;mso-fit-shape-to-text:t">
              <w:txbxContent>
                <w:p w:rsidR="007F22F7" w:rsidRPr="00F136C0" w:rsidRDefault="007F22F7" w:rsidP="00F136C0">
                  <w:pPr>
                    <w:jc w:val="center"/>
                    <w:rPr>
                      <w:rFonts w:asciiTheme="minorHAnsi" w:hAnsiTheme="minorHAnsi" w:cstheme="minorHAnsi"/>
                      <w:b/>
                      <w:sz w:val="24"/>
                    </w:rPr>
                  </w:pPr>
                  <w:r>
                    <w:rPr>
                      <w:rFonts w:asciiTheme="minorHAnsi" w:hAnsiTheme="minorHAnsi" w:cstheme="minorHAnsi"/>
                      <w:b/>
                      <w:sz w:val="24"/>
                    </w:rPr>
                    <w:t>OCL</w:t>
                  </w:r>
                </w:p>
              </w:txbxContent>
            </v:textbox>
          </v:shape>
        </w:pict>
      </w:r>
    </w:p>
    <w:p w:rsidR="00CF28AD" w:rsidRDefault="00CF28AD" w:rsidP="00D47DAA">
      <w:pPr>
        <w:pStyle w:val="tmsectionheader2"/>
        <w:rPr>
          <w:rFonts w:asciiTheme="minorHAnsi" w:eastAsia="Calibri" w:hAnsiTheme="minorHAnsi" w:cstheme="minorHAnsi"/>
          <w:b w:val="0"/>
          <w:color w:val="auto"/>
          <w:sz w:val="22"/>
          <w:szCs w:val="22"/>
        </w:rPr>
      </w:pPr>
    </w:p>
    <w:p w:rsidR="00CF28AD" w:rsidRDefault="00CF28AD"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Pr="0098246A" w:rsidRDefault="00505F9F" w:rsidP="00D47DAA">
      <w:pPr>
        <w:pStyle w:val="tmsectionheader2"/>
        <w:rPr>
          <w:rFonts w:asciiTheme="minorHAnsi" w:eastAsia="Calibri" w:hAnsiTheme="minorHAnsi" w:cstheme="minorHAnsi"/>
          <w:color w:val="auto"/>
          <w:sz w:val="24"/>
          <w:szCs w:val="22"/>
        </w:rPr>
      </w:pPr>
    </w:p>
    <w:p w:rsidR="00505F9F" w:rsidRPr="0098246A" w:rsidRDefault="0098246A" w:rsidP="00D47DAA">
      <w:pPr>
        <w:pStyle w:val="tmsectionheader2"/>
        <w:rPr>
          <w:rFonts w:asciiTheme="minorHAnsi" w:eastAsia="Calibri" w:hAnsiTheme="minorHAnsi" w:cstheme="minorHAnsi"/>
          <w:color w:val="auto"/>
          <w:sz w:val="24"/>
          <w:szCs w:val="22"/>
        </w:rPr>
      </w:pPr>
      <w:r w:rsidRPr="0098246A">
        <w:rPr>
          <w:rFonts w:asciiTheme="minorHAnsi" w:eastAsia="Calibri" w:hAnsiTheme="minorHAnsi" w:cstheme="minorHAnsi"/>
          <w:color w:val="auto"/>
          <w:sz w:val="24"/>
          <w:szCs w:val="22"/>
        </w:rPr>
        <w:t>2. Registration Page</w:t>
      </w:r>
    </w:p>
    <w:p w:rsidR="00505F9F" w:rsidDel="00CD00D7" w:rsidRDefault="009E7B90" w:rsidP="00D47DAA">
      <w:pPr>
        <w:pStyle w:val="tmsectionheader2"/>
        <w:rPr>
          <w:del w:id="340" w:author="Administrator" w:date="2019-01-30T16:54:00Z"/>
          <w:rFonts w:asciiTheme="minorHAnsi" w:eastAsia="Calibri" w:hAnsiTheme="minorHAnsi" w:cstheme="minorHAnsi"/>
          <w:b w:val="0"/>
          <w:color w:val="auto"/>
          <w:sz w:val="22"/>
          <w:szCs w:val="22"/>
        </w:rPr>
      </w:pPr>
      <w:del w:id="341" w:author="Administrator" w:date="2019-01-30T16:54:00Z">
        <w:r w:rsidDel="00CD00D7">
          <w:rPr>
            <w:rFonts w:asciiTheme="minorHAnsi" w:eastAsia="Calibri" w:hAnsiTheme="minorHAnsi" w:cstheme="minorHAnsi"/>
            <w:b w:val="0"/>
            <w:color w:val="auto"/>
            <w:sz w:val="22"/>
            <w:szCs w:val="22"/>
          </w:rPr>
          <w:delText>An OTP is required for first time registration.</w:delText>
        </w:r>
      </w:del>
    </w:p>
    <w:p w:rsidR="009E7B90" w:rsidDel="00CD00D7" w:rsidRDefault="009E7B90" w:rsidP="00D47DAA">
      <w:pPr>
        <w:pStyle w:val="tmsectionheader2"/>
        <w:rPr>
          <w:del w:id="342" w:author="Administrator" w:date="2019-01-30T16:54:00Z"/>
          <w:rFonts w:asciiTheme="minorHAnsi" w:eastAsia="Calibri" w:hAnsiTheme="minorHAnsi" w:cstheme="minorHAnsi"/>
          <w:b w:val="0"/>
          <w:color w:val="auto"/>
          <w:sz w:val="22"/>
          <w:szCs w:val="22"/>
        </w:rPr>
      </w:pPr>
      <w:del w:id="343" w:author="Administrator" w:date="2019-01-30T16:54:00Z">
        <w:r w:rsidDel="00CD00D7">
          <w:rPr>
            <w:rFonts w:asciiTheme="minorHAnsi" w:eastAsia="Calibri" w:hAnsiTheme="minorHAnsi" w:cstheme="minorHAnsi"/>
            <w:b w:val="0"/>
            <w:color w:val="auto"/>
            <w:sz w:val="22"/>
            <w:szCs w:val="22"/>
          </w:rPr>
          <w:delText xml:space="preserve">[TBC] Is Email to be mandatory login for OCL and Bulk </w:delText>
        </w:r>
        <w:commentRangeStart w:id="344"/>
        <w:r w:rsidDel="00CD00D7">
          <w:rPr>
            <w:rFonts w:asciiTheme="minorHAnsi" w:eastAsia="Calibri" w:hAnsiTheme="minorHAnsi" w:cstheme="minorHAnsi"/>
            <w:b w:val="0"/>
            <w:color w:val="auto"/>
            <w:sz w:val="22"/>
            <w:szCs w:val="22"/>
          </w:rPr>
          <w:delText>Buyers</w:delText>
        </w:r>
      </w:del>
      <w:commentRangeEnd w:id="344"/>
      <w:r w:rsidR="00CD00D7">
        <w:rPr>
          <w:rStyle w:val="CommentReference"/>
          <w:b w:val="0"/>
          <w:bCs w:val="0"/>
          <w:color w:val="auto"/>
        </w:rPr>
        <w:commentReference w:id="344"/>
      </w:r>
      <w:del w:id="345" w:author="Administrator" w:date="2019-01-30T16:54:00Z">
        <w:r w:rsidDel="00CD00D7">
          <w:rPr>
            <w:rFonts w:asciiTheme="minorHAnsi" w:eastAsia="Calibri" w:hAnsiTheme="minorHAnsi" w:cstheme="minorHAnsi"/>
            <w:b w:val="0"/>
            <w:color w:val="auto"/>
            <w:sz w:val="22"/>
            <w:szCs w:val="22"/>
          </w:rPr>
          <w:delText xml:space="preserve"> ?</w:delText>
        </w:r>
      </w:del>
    </w:p>
    <w:p w:rsidR="009E7B90" w:rsidRDefault="009E7B90"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drawing>
          <wp:anchor distT="0" distB="0" distL="114300" distR="114300" simplePos="0" relativeHeight="252655616" behindDoc="0" locked="0" layoutInCell="1" allowOverlap="1">
            <wp:simplePos x="0" y="0"/>
            <wp:positionH relativeFrom="column">
              <wp:posOffset>-424702</wp:posOffset>
            </wp:positionH>
            <wp:positionV relativeFrom="paragraph">
              <wp:posOffset>48146</wp:posOffset>
            </wp:positionV>
            <wp:extent cx="3087968" cy="4492140"/>
            <wp:effectExtent l="19050" t="19050" r="17182" b="22710"/>
            <wp:wrapNone/>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087968" cy="4492140"/>
                    </a:xfrm>
                    <a:prstGeom prst="rect">
                      <a:avLst/>
                    </a:prstGeom>
                    <a:noFill/>
                    <a:ln w="9525">
                      <a:solidFill>
                        <a:schemeClr val="accent1"/>
                      </a:solidFill>
                      <a:miter lim="800000"/>
                      <a:headEnd/>
                      <a:tailEnd/>
                    </a:ln>
                  </pic:spPr>
                </pic:pic>
              </a:graphicData>
            </a:graphic>
          </wp:anchor>
        </w:drawing>
      </w:r>
    </w:p>
    <w:p w:rsidR="00CF28AD" w:rsidRDefault="00CF28AD" w:rsidP="00D47DAA">
      <w:pPr>
        <w:pStyle w:val="tmsectionheader2"/>
        <w:rPr>
          <w:rFonts w:asciiTheme="minorHAnsi" w:eastAsia="Calibri" w:hAnsiTheme="minorHAnsi" w:cstheme="minorHAnsi"/>
          <w:b w:val="0"/>
          <w:color w:val="auto"/>
          <w:sz w:val="22"/>
          <w:szCs w:val="22"/>
        </w:rPr>
      </w:pPr>
    </w:p>
    <w:p w:rsidR="00CF28AD" w:rsidRDefault="00CF28AD" w:rsidP="00D47DAA">
      <w:pPr>
        <w:pStyle w:val="tmsectionheader2"/>
        <w:rPr>
          <w:rFonts w:asciiTheme="minorHAnsi" w:eastAsia="Calibri" w:hAnsiTheme="minorHAnsi" w:cstheme="minorHAnsi"/>
          <w:b w:val="0"/>
          <w:color w:val="auto"/>
          <w:sz w:val="22"/>
          <w:szCs w:val="22"/>
        </w:rPr>
      </w:pPr>
    </w:p>
    <w:p w:rsidR="00CF28AD"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61" type="#_x0000_t202" style="position:absolute;margin-left:-16.8pt;margin-top:9.7pt;width:191.95pt;height:37.5pt;z-index:252658688;mso-height-percent:2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505F9F">
                  <w:pPr>
                    <w:jc w:val="center"/>
                    <w:rPr>
                      <w:rFonts w:asciiTheme="minorHAnsi" w:hAnsiTheme="minorHAnsi" w:cstheme="minorHAnsi"/>
                      <w:b/>
                      <w:sz w:val="24"/>
                    </w:rPr>
                  </w:pPr>
                  <w:r>
                    <w:rPr>
                      <w:rFonts w:asciiTheme="minorHAnsi" w:hAnsiTheme="minorHAnsi" w:cstheme="minorHAnsi"/>
                      <w:b/>
                      <w:sz w:val="24"/>
                    </w:rPr>
                    <w:t>Register As: [LoV] Tr/Deal/OCL/Dr</w:t>
                  </w:r>
                </w:p>
              </w:txbxContent>
            </v:textbox>
          </v:shape>
        </w:pict>
      </w:r>
    </w:p>
    <w:p w:rsidR="00505F9F"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62" type="#_x0000_t202" style="position:absolute;margin-left:-9.7pt;margin-top:19.25pt;width:183.85pt;height:22.85pt;z-index:252659712;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505F9F">
                  <w:pPr>
                    <w:jc w:val="center"/>
                    <w:rPr>
                      <w:rFonts w:asciiTheme="minorHAnsi" w:hAnsiTheme="minorHAnsi" w:cstheme="minorHAnsi"/>
                      <w:b/>
                      <w:sz w:val="24"/>
                    </w:rPr>
                  </w:pPr>
                  <w:r>
                    <w:rPr>
                      <w:rFonts w:asciiTheme="minorHAnsi" w:hAnsiTheme="minorHAnsi" w:cstheme="minorHAnsi"/>
                      <w:b/>
                      <w:sz w:val="24"/>
                    </w:rPr>
                    <w:t>Name: ____________________</w:t>
                  </w:r>
                </w:p>
              </w:txbxContent>
            </v:textbox>
          </v:shape>
        </w:pict>
      </w: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63" type="#_x0000_t202" style="position:absolute;margin-left:-9.7pt;margin-top:2.5pt;width:183.85pt;height:37.5pt;z-index:252660736;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505F9F">
                  <w:pPr>
                    <w:jc w:val="center"/>
                    <w:rPr>
                      <w:rFonts w:asciiTheme="minorHAnsi" w:hAnsiTheme="minorHAnsi" w:cstheme="minorHAnsi"/>
                      <w:b/>
                      <w:sz w:val="24"/>
                    </w:rPr>
                  </w:pPr>
                  <w:r>
                    <w:rPr>
                      <w:rFonts w:asciiTheme="minorHAnsi" w:hAnsiTheme="minorHAnsi" w:cstheme="minorHAnsi"/>
                      <w:b/>
                      <w:sz w:val="24"/>
                    </w:rPr>
                    <w:t>Email: Optional /mandatory for OCL and Buyer</w:t>
                  </w:r>
                </w:p>
              </w:txbxContent>
            </v:textbox>
          </v:shape>
        </w:pict>
      </w:r>
    </w:p>
    <w:p w:rsidR="00505F9F" w:rsidRDefault="00C14BA8" w:rsidP="00766CAF">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92" type="#_x0000_t202" style="position:absolute;margin-left:181.6pt;margin-top:19.05pt;width:23.8pt;height:23.5pt;z-index:252691456;mso-height-percent:200;mso-height-percent:200;mso-width-relative:margin;mso-height-relative:margin">
            <v:textbox style="mso-fit-shape-to-text:t">
              <w:txbxContent>
                <w:p w:rsidR="007F22F7" w:rsidRDefault="007F22F7" w:rsidP="00766CAF">
                  <w:r w:rsidRPr="008B446E">
                    <w:rPr>
                      <w:rFonts w:asciiTheme="minorHAnsi" w:eastAsia="Calibri" w:hAnsiTheme="minorHAnsi" w:cstheme="minorHAnsi"/>
                      <w:b/>
                      <w:sz w:val="28"/>
                      <w:szCs w:val="22"/>
                    </w:rPr>
                    <w:sym w:font="Wingdings" w:char="F043"/>
                  </w:r>
                </w:p>
              </w:txbxContent>
            </v:textbox>
          </v:shape>
        </w:pict>
      </w:r>
      <w:r>
        <w:rPr>
          <w:rFonts w:asciiTheme="minorHAnsi" w:eastAsia="Calibri" w:hAnsiTheme="minorHAnsi" w:cstheme="minorHAnsi"/>
          <w:b w:val="0"/>
          <w:noProof/>
          <w:color w:val="auto"/>
          <w:sz w:val="22"/>
          <w:szCs w:val="22"/>
          <w:lang w:val="en-IN" w:eastAsia="en-IN"/>
        </w:rPr>
        <w:pict>
          <v:shape id="_x0000_s4764" type="#_x0000_t202" style="position:absolute;margin-left:-9.7pt;margin-top:19.15pt;width:183.85pt;height:22.85pt;z-index:252661760;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505F9F">
                  <w:pPr>
                    <w:jc w:val="center"/>
                    <w:rPr>
                      <w:rFonts w:asciiTheme="minorHAnsi" w:hAnsiTheme="minorHAnsi" w:cstheme="minorHAnsi"/>
                      <w:b/>
                      <w:sz w:val="24"/>
                    </w:rPr>
                  </w:pPr>
                  <w:r>
                    <w:rPr>
                      <w:rFonts w:asciiTheme="minorHAnsi" w:hAnsiTheme="minorHAnsi" w:cstheme="minorHAnsi"/>
                      <w:b/>
                      <w:sz w:val="24"/>
                    </w:rPr>
                    <w:t>Moble: ____________________</w:t>
                  </w:r>
                </w:p>
              </w:txbxContent>
            </v:textbox>
          </v:shape>
        </w:pict>
      </w:r>
    </w:p>
    <w:p w:rsidR="00505F9F" w:rsidRDefault="00505F9F" w:rsidP="00766CAF">
      <w:pPr>
        <w:pStyle w:val="tmsectionheader2"/>
        <w:rPr>
          <w:rFonts w:asciiTheme="minorHAnsi" w:eastAsia="Calibri" w:hAnsiTheme="minorHAnsi" w:cstheme="minorHAnsi"/>
          <w:b w:val="0"/>
          <w:color w:val="auto"/>
          <w:sz w:val="22"/>
          <w:szCs w:val="22"/>
        </w:rPr>
      </w:pPr>
    </w:p>
    <w:p w:rsidR="00505F9F"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65" type="#_x0000_t202" style="position:absolute;margin-left:-9.2pt;margin-top:.1pt;width:183.85pt;height:37.5pt;z-index:252662784;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8B446E" w:rsidRDefault="007F22F7" w:rsidP="00505F9F">
                  <w:pPr>
                    <w:jc w:val="center"/>
                    <w:rPr>
                      <w:rFonts w:asciiTheme="minorHAnsi" w:hAnsiTheme="minorHAnsi" w:cstheme="minorHAnsi"/>
                      <w:b/>
                      <w:sz w:val="24"/>
                      <w:u w:val="single"/>
                    </w:rPr>
                  </w:pPr>
                  <w:r w:rsidRPr="008B446E">
                    <w:rPr>
                      <w:rFonts w:asciiTheme="minorHAnsi" w:hAnsiTheme="minorHAnsi" w:cstheme="minorHAnsi"/>
                      <w:b/>
                      <w:sz w:val="24"/>
                      <w:u w:val="single"/>
                    </w:rPr>
                    <w:t xml:space="preserve">Verify Mobile: </w:t>
                  </w:r>
                </w:p>
                <w:p w:rsidR="007F22F7" w:rsidRPr="00505F9F" w:rsidRDefault="007F22F7" w:rsidP="00505F9F">
                  <w:pPr>
                    <w:jc w:val="center"/>
                    <w:rPr>
                      <w:rFonts w:asciiTheme="minorHAnsi" w:hAnsiTheme="minorHAnsi" w:cstheme="minorHAnsi"/>
                      <w:b/>
                      <w:color w:val="A6A6A6" w:themeColor="background1" w:themeShade="A6"/>
                      <w:sz w:val="24"/>
                      <w:u w:val="single"/>
                    </w:rPr>
                  </w:pPr>
                  <w:r w:rsidRPr="00505F9F">
                    <w:rPr>
                      <w:rFonts w:asciiTheme="minorHAnsi" w:hAnsiTheme="minorHAnsi" w:cstheme="minorHAnsi"/>
                      <w:b/>
                      <w:color w:val="A6A6A6" w:themeColor="background1" w:themeShade="A6"/>
                      <w:sz w:val="24"/>
                      <w:u w:val="single"/>
                    </w:rPr>
                    <w:t>Enter OTP</w:t>
                  </w:r>
                </w:p>
              </w:txbxContent>
            </v:textbox>
          </v:shape>
        </w:pict>
      </w:r>
    </w:p>
    <w:p w:rsidR="00505F9F"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67" type="#_x0000_t202" style="position:absolute;margin-left:-8.7pt;margin-top:19pt;width:183.85pt;height:22.85pt;z-index:252663808;mso-width-percent:400;mso-height-percent:200;mso-width-percent:400;mso-height-percent:200;mso-width-relative:margin;mso-height-relative:margin" fillcolor="white [3201]" strokecolor="#c2d69b [1942]" strokeweight="1pt">
            <v:fill color2="#d6e3bc [1302]" focusposition="1" focussize="" focus="100%" type="gradient"/>
            <v:shadow on="t" type="perspective" color="#4e6128 [1606]" opacity=".5" offset="1pt" offset2="-3pt"/>
            <v:textbox style="mso-fit-shape-to-text:t">
              <w:txbxContent>
                <w:p w:rsidR="007F22F7" w:rsidRPr="00F136C0" w:rsidRDefault="007F22F7" w:rsidP="00505F9F">
                  <w:pPr>
                    <w:jc w:val="center"/>
                    <w:rPr>
                      <w:rFonts w:asciiTheme="minorHAnsi" w:hAnsiTheme="minorHAnsi" w:cstheme="minorHAnsi"/>
                      <w:b/>
                      <w:sz w:val="24"/>
                    </w:rPr>
                  </w:pPr>
                  <w:r>
                    <w:rPr>
                      <w:rFonts w:asciiTheme="minorHAnsi" w:hAnsiTheme="minorHAnsi" w:cstheme="minorHAnsi"/>
                      <w:b/>
                      <w:sz w:val="24"/>
                    </w:rPr>
                    <w:t>Enter Password: ________</w:t>
                  </w:r>
                </w:p>
              </w:txbxContent>
            </v:textbox>
          </v:shape>
        </w:pict>
      </w: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505F9F" w:rsidRDefault="00505F9F" w:rsidP="00D47DAA">
      <w:pPr>
        <w:pStyle w:val="tmsectionheader2"/>
        <w:rPr>
          <w:rFonts w:asciiTheme="minorHAnsi" w:eastAsia="Calibri" w:hAnsiTheme="minorHAnsi" w:cstheme="minorHAnsi"/>
          <w:b w:val="0"/>
          <w:color w:val="auto"/>
          <w:sz w:val="22"/>
          <w:szCs w:val="22"/>
        </w:rPr>
      </w:pPr>
    </w:p>
    <w:p w:rsidR="00CF28AD" w:rsidRDefault="00CF28AD" w:rsidP="00D47DAA">
      <w:pPr>
        <w:pStyle w:val="tmsectionheader2"/>
        <w:rPr>
          <w:rFonts w:asciiTheme="minorHAnsi" w:eastAsia="Calibri" w:hAnsiTheme="minorHAnsi" w:cstheme="minorHAnsi"/>
          <w:b w:val="0"/>
          <w:color w:val="auto"/>
          <w:sz w:val="22"/>
          <w:szCs w:val="22"/>
        </w:rPr>
      </w:pPr>
    </w:p>
    <w:p w:rsidR="00CF28AD" w:rsidRDefault="00CF28AD"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Pr="00ED0394" w:rsidRDefault="008C3C35" w:rsidP="00D47DAA">
      <w:pPr>
        <w:pStyle w:val="tmsectionheader2"/>
        <w:rPr>
          <w:rFonts w:asciiTheme="minorHAnsi" w:eastAsia="Calibri" w:hAnsiTheme="minorHAnsi" w:cstheme="minorHAnsi"/>
          <w:color w:val="auto"/>
          <w:sz w:val="22"/>
          <w:szCs w:val="22"/>
        </w:rPr>
      </w:pPr>
    </w:p>
    <w:p w:rsidR="008C3C35" w:rsidRPr="00ED0394" w:rsidRDefault="009E7B90" w:rsidP="00D47DAA">
      <w:pPr>
        <w:pStyle w:val="tmsectionheader2"/>
        <w:rPr>
          <w:rFonts w:asciiTheme="minorHAnsi" w:eastAsia="Calibri" w:hAnsiTheme="minorHAnsi" w:cstheme="minorHAnsi"/>
          <w:color w:val="auto"/>
          <w:sz w:val="22"/>
          <w:szCs w:val="22"/>
        </w:rPr>
      </w:pPr>
      <w:r w:rsidRPr="00ED0394">
        <w:rPr>
          <w:rFonts w:asciiTheme="minorHAnsi" w:eastAsia="Calibri" w:hAnsiTheme="minorHAnsi" w:cstheme="minorHAnsi"/>
          <w:color w:val="auto"/>
          <w:sz w:val="22"/>
          <w:szCs w:val="22"/>
        </w:rPr>
        <w:t>TRANSPORTER APP</w:t>
      </w: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drawing>
          <wp:anchor distT="0" distB="0" distL="114300" distR="114300" simplePos="0" relativeHeight="252657664" behindDoc="0" locked="0" layoutInCell="1" allowOverlap="1">
            <wp:simplePos x="0" y="0"/>
            <wp:positionH relativeFrom="column">
              <wp:posOffset>-109306</wp:posOffset>
            </wp:positionH>
            <wp:positionV relativeFrom="paragraph">
              <wp:posOffset>-13634</wp:posOffset>
            </wp:positionV>
            <wp:extent cx="3450552" cy="4312397"/>
            <wp:effectExtent l="19050" t="19050" r="16548" b="11953"/>
            <wp:wrapNone/>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450552" cy="4312397"/>
                    </a:xfrm>
                    <a:prstGeom prst="rect">
                      <a:avLst/>
                    </a:prstGeom>
                    <a:noFill/>
                    <a:ln w="9525">
                      <a:solidFill>
                        <a:schemeClr val="accent1"/>
                      </a:solidFill>
                      <a:miter lim="800000"/>
                      <a:headEnd/>
                      <a:tailEnd/>
                    </a:ln>
                  </pic:spPr>
                </pic:pic>
              </a:graphicData>
            </a:graphic>
          </wp:anchor>
        </w:drawing>
      </w: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68" type="#_x0000_t202" style="position:absolute;margin-left:6.55pt;margin-top:1.55pt;width:82.05pt;height:50.25pt;z-index:252664832;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8C3C35">
                  <w:pPr>
                    <w:jc w:val="center"/>
                    <w:rPr>
                      <w:rFonts w:asciiTheme="minorHAnsi" w:hAnsiTheme="minorHAnsi" w:cstheme="minorHAnsi"/>
                      <w:b/>
                      <w:sz w:val="24"/>
                    </w:rPr>
                  </w:pPr>
                  <w:r>
                    <w:rPr>
                      <w:rFonts w:asciiTheme="minorHAnsi" w:hAnsiTheme="minorHAnsi" w:cstheme="minorHAnsi"/>
                      <w:b/>
                      <w:sz w:val="24"/>
                    </w:rPr>
                    <w:t>Deliveries</w:t>
                  </w:r>
                </w:p>
              </w:txbxContent>
            </v:textbox>
          </v:shape>
        </w:pict>
      </w:r>
      <w:r>
        <w:rPr>
          <w:rFonts w:asciiTheme="minorHAnsi" w:eastAsia="Calibri" w:hAnsiTheme="minorHAnsi" w:cstheme="minorHAnsi"/>
          <w:b w:val="0"/>
          <w:noProof/>
          <w:color w:val="auto"/>
          <w:sz w:val="22"/>
          <w:szCs w:val="22"/>
          <w:lang w:val="en-IN" w:eastAsia="en-IN"/>
        </w:rPr>
        <w:pict>
          <v:shape id="_x0000_s4773" type="#_x0000_t202" style="position:absolute;margin-left:152.85pt;margin-top:1.55pt;width:82.05pt;height:50.25pt;z-index:252665856;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8C3C35">
                  <w:pPr>
                    <w:jc w:val="center"/>
                    <w:rPr>
                      <w:rFonts w:asciiTheme="minorHAnsi" w:hAnsiTheme="minorHAnsi" w:cstheme="minorHAnsi"/>
                      <w:b/>
                      <w:sz w:val="24"/>
                    </w:rPr>
                  </w:pPr>
                  <w:r>
                    <w:rPr>
                      <w:rFonts w:asciiTheme="minorHAnsi" w:hAnsiTheme="minorHAnsi" w:cstheme="minorHAnsi"/>
                      <w:b/>
                      <w:sz w:val="24"/>
                    </w:rPr>
                    <w:t>OCL PO + Invoices</w:t>
                  </w:r>
                </w:p>
              </w:txbxContent>
            </v:textbox>
          </v:shape>
        </w:pict>
      </w: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74" type="#_x0000_t202" style="position:absolute;margin-left:152.85pt;margin-top:.6pt;width:136.25pt;height:57.45pt;z-index:252666880;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8C3C35">
                  <w:pPr>
                    <w:jc w:val="center"/>
                    <w:rPr>
                      <w:rFonts w:asciiTheme="minorHAnsi" w:hAnsiTheme="minorHAnsi" w:cstheme="minorHAnsi"/>
                      <w:b/>
                      <w:sz w:val="24"/>
                    </w:rPr>
                  </w:pPr>
                  <w:del w:id="346" w:author="Administrator" w:date="2019-01-30T16:57:00Z">
                    <w:r w:rsidDel="00CD00D7">
                      <w:rPr>
                        <w:rFonts w:asciiTheme="minorHAnsi" w:hAnsiTheme="minorHAnsi" w:cstheme="minorHAnsi"/>
                        <w:b/>
                        <w:sz w:val="24"/>
                      </w:rPr>
                      <w:delText>Tickets (Discrepancies)</w:delText>
                    </w:r>
                  </w:del>
                  <w:ins w:id="347" w:author="Administrator" w:date="2019-01-30T16:57:00Z">
                    <w:r>
                      <w:rPr>
                        <w:rFonts w:asciiTheme="minorHAnsi" w:hAnsiTheme="minorHAnsi" w:cstheme="minorHAnsi"/>
                        <w:b/>
                        <w:sz w:val="24"/>
                      </w:rPr>
                      <w:t xml:space="preserve"> disputed invoices from accounts</w:t>
                    </w:r>
                  </w:ins>
                </w:p>
              </w:txbxContent>
            </v:textbox>
          </v:shape>
        </w:pict>
      </w:r>
      <w:r>
        <w:rPr>
          <w:rFonts w:asciiTheme="minorHAnsi" w:eastAsia="Calibri" w:hAnsiTheme="minorHAnsi" w:cstheme="minorHAnsi"/>
          <w:b w:val="0"/>
          <w:noProof/>
          <w:color w:val="auto"/>
          <w:sz w:val="22"/>
          <w:szCs w:val="22"/>
          <w:lang w:val="en-IN" w:eastAsia="en-IN"/>
        </w:rPr>
        <w:pict>
          <v:shape id="_x0000_s4775" type="#_x0000_t202" style="position:absolute;margin-left:6.55pt;margin-top:.6pt;width:82.05pt;height:50.25pt;z-index:252667904;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8C3C35">
                  <w:pPr>
                    <w:jc w:val="center"/>
                    <w:rPr>
                      <w:rFonts w:asciiTheme="minorHAnsi" w:hAnsiTheme="minorHAnsi" w:cstheme="minorHAnsi"/>
                      <w:b/>
                      <w:sz w:val="24"/>
                    </w:rPr>
                  </w:pPr>
                  <w:r>
                    <w:rPr>
                      <w:rFonts w:asciiTheme="minorHAnsi" w:hAnsiTheme="minorHAnsi" w:cstheme="minorHAnsi"/>
                      <w:b/>
                      <w:sz w:val="24"/>
                    </w:rPr>
                    <w:t>Upload LR</w:t>
                  </w:r>
                  <w:r>
                    <w:rPr>
                      <w:rFonts w:asciiTheme="minorHAnsi" w:hAnsiTheme="minorHAnsi" w:cstheme="minorHAnsi"/>
                      <w:b/>
                      <w:sz w:val="24"/>
                    </w:rPr>
                    <w:tab/>
                  </w:r>
                </w:p>
              </w:txbxContent>
            </v:textbox>
          </v:shape>
        </w:pict>
      </w: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766CAF">
      <w:pPr>
        <w:pStyle w:val="tmsectionheader2"/>
        <w:rPr>
          <w:rFonts w:asciiTheme="minorHAnsi" w:eastAsia="Calibri" w:hAnsiTheme="minorHAnsi" w:cstheme="minorHAnsi"/>
          <w:b w:val="0"/>
          <w:color w:val="auto"/>
          <w:sz w:val="22"/>
          <w:szCs w:val="22"/>
        </w:rPr>
      </w:pPr>
    </w:p>
    <w:p w:rsidR="008C3C35"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77" type="#_x0000_t202" style="position:absolute;margin-left:6.55pt;margin-top:.45pt;width:82.05pt;height:50.25pt;z-index:252669952;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8C3C35">
                  <w:pPr>
                    <w:jc w:val="center"/>
                    <w:rPr>
                      <w:rFonts w:asciiTheme="minorHAnsi" w:hAnsiTheme="minorHAnsi" w:cstheme="minorHAnsi"/>
                      <w:b/>
                      <w:sz w:val="24"/>
                    </w:rPr>
                  </w:pPr>
                  <w:r>
                    <w:rPr>
                      <w:rFonts w:asciiTheme="minorHAnsi" w:hAnsiTheme="minorHAnsi" w:cstheme="minorHAnsi"/>
                      <w:b/>
                      <w:sz w:val="24"/>
                    </w:rPr>
                    <w:t>Dashboard Summary</w:t>
                  </w:r>
                  <w:r>
                    <w:rPr>
                      <w:rFonts w:asciiTheme="minorHAnsi" w:hAnsiTheme="minorHAnsi" w:cstheme="minorHAnsi"/>
                      <w:b/>
                      <w:sz w:val="24"/>
                    </w:rPr>
                    <w:tab/>
                  </w:r>
                </w:p>
              </w:txbxContent>
            </v:textbox>
          </v:shape>
        </w:pict>
      </w:r>
      <w:r>
        <w:rPr>
          <w:rFonts w:asciiTheme="minorHAnsi" w:eastAsia="Calibri" w:hAnsiTheme="minorHAnsi" w:cstheme="minorHAnsi"/>
          <w:b w:val="0"/>
          <w:noProof/>
          <w:color w:val="auto"/>
          <w:sz w:val="22"/>
          <w:szCs w:val="22"/>
          <w:lang w:val="en-IN" w:eastAsia="en-IN"/>
        </w:rPr>
        <w:pict>
          <v:shape id="_x0000_s4776" type="#_x0000_t202" style="position:absolute;margin-left:152.85pt;margin-top:.45pt;width:82.05pt;height:50.25pt;z-index:252668928;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76">
              <w:txbxContent>
                <w:p w:rsidR="007F22F7" w:rsidRPr="00F136C0" w:rsidRDefault="007F22F7" w:rsidP="008C3C35">
                  <w:pPr>
                    <w:jc w:val="center"/>
                    <w:rPr>
                      <w:rFonts w:asciiTheme="minorHAnsi" w:hAnsiTheme="minorHAnsi" w:cstheme="minorHAnsi"/>
                      <w:b/>
                      <w:sz w:val="24"/>
                    </w:rPr>
                  </w:pPr>
                  <w:r>
                    <w:rPr>
                      <w:rFonts w:asciiTheme="minorHAnsi" w:hAnsiTheme="minorHAnsi" w:cstheme="minorHAnsi"/>
                      <w:b/>
                      <w:sz w:val="24"/>
                    </w:rPr>
                    <w:t>Trips in Transit</w:t>
                  </w:r>
                </w:p>
              </w:txbxContent>
            </v:textbox>
          </v:shape>
        </w:pict>
      </w: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ED0394" w:rsidRDefault="00ED0394"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The Menu will contain the following:</w:t>
      </w:r>
    </w:p>
    <w:p w:rsidR="00ED0394" w:rsidRDefault="00ED0394"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1. Invoices Pending – POD and PO available</w:t>
      </w:r>
    </w:p>
    <w:p w:rsidR="00ED0394" w:rsidRDefault="00ED0394"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 xml:space="preserve">2. Ready for submission </w:t>
      </w:r>
    </w:p>
    <w:p w:rsidR="00ED0394" w:rsidRDefault="00ED0394"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3. Invoices accepted by OCL Accs</w:t>
      </w:r>
    </w:p>
    <w:p w:rsidR="00ED0394" w:rsidRDefault="00ED0394"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 xml:space="preserve">4. Master for </w:t>
      </w:r>
      <w:r w:rsidR="00766CAF">
        <w:rPr>
          <w:rFonts w:asciiTheme="minorHAnsi" w:eastAsia="Calibri" w:hAnsiTheme="minorHAnsi" w:cstheme="minorHAnsi"/>
          <w:b w:val="0"/>
          <w:color w:val="auto"/>
          <w:sz w:val="22"/>
          <w:szCs w:val="22"/>
        </w:rPr>
        <w:t>changing</w:t>
      </w:r>
      <w:r>
        <w:rPr>
          <w:rFonts w:asciiTheme="minorHAnsi" w:eastAsia="Calibri" w:hAnsiTheme="minorHAnsi" w:cstheme="minorHAnsi"/>
          <w:b w:val="0"/>
          <w:color w:val="auto"/>
          <w:sz w:val="22"/>
          <w:szCs w:val="22"/>
        </w:rPr>
        <w:t xml:space="preserve"> password etc</w:t>
      </w:r>
    </w:p>
    <w:p w:rsidR="00ED0394" w:rsidRDefault="00ED0394" w:rsidP="00D47DAA">
      <w:pPr>
        <w:pStyle w:val="tmsectionheader2"/>
        <w:rPr>
          <w:rFonts w:asciiTheme="minorHAnsi" w:eastAsia="Calibri" w:hAnsiTheme="minorHAnsi" w:cstheme="minorHAnsi"/>
          <w:b w:val="0"/>
          <w:color w:val="auto"/>
          <w:sz w:val="22"/>
          <w:szCs w:val="22"/>
        </w:rPr>
      </w:pPr>
    </w:p>
    <w:p w:rsidR="00ED0394" w:rsidRDefault="00ED0394" w:rsidP="00D47DAA">
      <w:pPr>
        <w:pStyle w:val="tmsectionheader2"/>
        <w:rPr>
          <w:rFonts w:asciiTheme="minorHAnsi" w:eastAsia="Calibri" w:hAnsiTheme="minorHAnsi" w:cstheme="minorHAnsi"/>
          <w:b w:val="0"/>
          <w:color w:val="auto"/>
          <w:sz w:val="22"/>
          <w:szCs w:val="22"/>
        </w:rPr>
      </w:pPr>
    </w:p>
    <w:p w:rsidR="00ED0394" w:rsidRDefault="00ED0394" w:rsidP="00D47DAA">
      <w:pPr>
        <w:pStyle w:val="tmsectionheader2"/>
        <w:rPr>
          <w:rFonts w:asciiTheme="minorHAnsi" w:eastAsia="Calibri" w:hAnsiTheme="minorHAnsi" w:cstheme="minorHAnsi"/>
          <w:b w:val="0"/>
          <w:color w:val="auto"/>
          <w:sz w:val="22"/>
          <w:szCs w:val="22"/>
        </w:rPr>
      </w:pPr>
    </w:p>
    <w:p w:rsidR="00ED0394" w:rsidRDefault="00ED0394" w:rsidP="00D47DAA">
      <w:pPr>
        <w:pStyle w:val="tmsectionheader2"/>
        <w:rPr>
          <w:rFonts w:asciiTheme="minorHAnsi" w:eastAsia="Calibri" w:hAnsiTheme="minorHAnsi" w:cstheme="minorHAnsi"/>
          <w:color w:val="auto"/>
          <w:sz w:val="28"/>
          <w:szCs w:val="22"/>
          <w:u w:val="single"/>
        </w:rPr>
      </w:pPr>
      <w:r>
        <w:rPr>
          <w:rFonts w:asciiTheme="minorHAnsi" w:eastAsia="Calibri" w:hAnsiTheme="minorHAnsi" w:cstheme="minorHAnsi"/>
          <w:color w:val="auto"/>
          <w:sz w:val="28"/>
          <w:szCs w:val="22"/>
          <w:u w:val="single"/>
        </w:rPr>
        <w:lastRenderedPageBreak/>
        <w:t>Transporter-&gt;</w:t>
      </w:r>
      <w:r w:rsidRPr="00ED0394">
        <w:rPr>
          <w:rFonts w:asciiTheme="minorHAnsi" w:eastAsia="Calibri" w:hAnsiTheme="minorHAnsi" w:cstheme="minorHAnsi"/>
          <w:color w:val="auto"/>
          <w:sz w:val="28"/>
          <w:szCs w:val="22"/>
          <w:u w:val="single"/>
        </w:rPr>
        <w:t>Deliveries</w:t>
      </w:r>
    </w:p>
    <w:p w:rsidR="00AF3451" w:rsidRPr="00AF3451" w:rsidRDefault="00E720CF" w:rsidP="00D47DAA">
      <w:pPr>
        <w:pStyle w:val="tmsectionheader2"/>
        <w:rPr>
          <w:rFonts w:asciiTheme="minorHAnsi" w:eastAsia="Calibri" w:hAnsiTheme="minorHAnsi" w:cstheme="minorHAnsi"/>
          <w:b w:val="0"/>
          <w:color w:val="auto"/>
          <w:sz w:val="24"/>
          <w:szCs w:val="22"/>
        </w:rPr>
      </w:pPr>
      <w:r>
        <w:rPr>
          <w:rFonts w:asciiTheme="minorHAnsi" w:eastAsia="Calibri" w:hAnsiTheme="minorHAnsi" w:cstheme="minorHAnsi"/>
          <w:b w:val="0"/>
          <w:noProof/>
          <w:color w:val="auto"/>
          <w:sz w:val="24"/>
          <w:szCs w:val="22"/>
          <w:lang w:val="en-IN" w:eastAsia="en-IN"/>
        </w:rPr>
        <w:drawing>
          <wp:anchor distT="0" distB="0" distL="114300" distR="114300" simplePos="0" relativeHeight="252674048" behindDoc="0" locked="0" layoutInCell="1" allowOverlap="1">
            <wp:simplePos x="0" y="0"/>
            <wp:positionH relativeFrom="column">
              <wp:posOffset>425151</wp:posOffset>
            </wp:positionH>
            <wp:positionV relativeFrom="paragraph">
              <wp:posOffset>279886</wp:posOffset>
            </wp:positionV>
            <wp:extent cx="3690359" cy="4315609"/>
            <wp:effectExtent l="38100" t="19050" r="24391" b="27791"/>
            <wp:wrapNone/>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690359" cy="4315609"/>
                    </a:xfrm>
                    <a:prstGeom prst="rect">
                      <a:avLst/>
                    </a:prstGeom>
                    <a:noFill/>
                    <a:ln w="9525">
                      <a:solidFill>
                        <a:schemeClr val="accent1"/>
                      </a:solidFill>
                      <a:miter lim="800000"/>
                      <a:headEnd/>
                      <a:tailEnd/>
                    </a:ln>
                  </pic:spPr>
                </pic:pic>
              </a:graphicData>
            </a:graphic>
          </wp:anchor>
        </w:drawing>
      </w:r>
      <w:r w:rsidR="00AF3451">
        <w:rPr>
          <w:rFonts w:asciiTheme="minorHAnsi" w:eastAsia="Calibri" w:hAnsiTheme="minorHAnsi" w:cstheme="minorHAnsi"/>
          <w:b w:val="0"/>
          <w:color w:val="auto"/>
          <w:sz w:val="24"/>
          <w:szCs w:val="22"/>
        </w:rPr>
        <w:t>3 Options to filter. As soon as we will get invoice no. we will mark the vehicle in transit.</w:t>
      </w: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766CAF"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drawing>
          <wp:anchor distT="0" distB="0" distL="114300" distR="114300" simplePos="0" relativeHeight="252692480" behindDoc="0" locked="0" layoutInCell="1" allowOverlap="1">
            <wp:simplePos x="0" y="0"/>
            <wp:positionH relativeFrom="column">
              <wp:posOffset>3501390</wp:posOffset>
            </wp:positionH>
            <wp:positionV relativeFrom="paragraph">
              <wp:posOffset>264795</wp:posOffset>
            </wp:positionV>
            <wp:extent cx="217170" cy="193040"/>
            <wp:effectExtent l="19050" t="0" r="0" b="0"/>
            <wp:wrapNone/>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7170" cy="193040"/>
                    </a:xfrm>
                    <a:prstGeom prst="rect">
                      <a:avLst/>
                    </a:prstGeom>
                    <a:noFill/>
                    <a:ln w="9525">
                      <a:noFill/>
                      <a:miter lim="800000"/>
                      <a:headEnd/>
                      <a:tailEnd/>
                    </a:ln>
                  </pic:spPr>
                </pic:pic>
              </a:graphicData>
            </a:graphic>
          </wp:anchor>
        </w:drawing>
      </w:r>
      <w:r w:rsidR="00C14BA8" w:rsidRPr="00C14BA8">
        <w:rPr>
          <w:rFonts w:asciiTheme="minorHAnsi" w:eastAsia="Calibri" w:hAnsiTheme="minorHAnsi" w:cstheme="minorHAnsi"/>
          <w:b w:val="0"/>
          <w:noProof/>
          <w:color w:val="auto"/>
          <w:sz w:val="22"/>
          <w:szCs w:val="22"/>
          <w:lang w:eastAsia="zh-TW"/>
        </w:rPr>
        <w:pict>
          <v:shape id="_x0000_s4778" type="#_x0000_t202" style="position:absolute;margin-left:44.7pt;margin-top:19.25pt;width:257.5pt;height:18.9pt;z-index:252675072;mso-height-percent:200;mso-position-horizontal-relative:text;mso-position-vertical-relative:text;mso-height-percent:200;mso-width-relative:margin;mso-height-relative:margin">
            <v:textbox style="mso-next-textbox:#_x0000_s4778;mso-fit-shape-to-text:t">
              <w:txbxContent>
                <w:p w:rsidR="007F22F7" w:rsidRDefault="007F22F7">
                  <w:r w:rsidRPr="005203DA">
                    <w:rPr>
                      <w:u w:val="single"/>
                    </w:rPr>
                    <w:t>In Transit</w:t>
                  </w:r>
                  <w:r>
                    <w:t xml:space="preserve">       </w:t>
                  </w:r>
                  <w:r w:rsidRPr="005203DA">
                    <w:rPr>
                      <w:b/>
                      <w:color w:val="C0504D" w:themeColor="accent2"/>
                      <w:u w:val="single"/>
                    </w:rPr>
                    <w:t>Unverified</w:t>
                  </w:r>
                  <w:r>
                    <w:t xml:space="preserve">      </w:t>
                  </w:r>
                  <w:r w:rsidRPr="005203DA">
                    <w:rPr>
                      <w:u w:val="single"/>
                    </w:rPr>
                    <w:t xml:space="preserve">Disputes </w:t>
                  </w:r>
                  <w:r>
                    <w:t xml:space="preserve">     </w:t>
                  </w:r>
                  <w:r w:rsidRPr="005203DA">
                    <w:rPr>
                      <w:u w:val="single"/>
                    </w:rPr>
                    <w:t xml:space="preserve">ALL </w:t>
                  </w:r>
                  <w:r>
                    <w:t xml:space="preserve">      </w:t>
                  </w:r>
                </w:p>
              </w:txbxContent>
            </v:textbox>
          </v:shape>
        </w:pict>
      </w:r>
    </w:p>
    <w:p w:rsidR="008C3C35" w:rsidRPr="008B446E" w:rsidRDefault="00C14BA8" w:rsidP="00766CAF">
      <w:pPr>
        <w:pStyle w:val="tmsectionheader2"/>
        <w:rPr>
          <w:rFonts w:asciiTheme="minorHAnsi" w:eastAsia="Calibri" w:hAnsiTheme="minorHAnsi" w:cstheme="minorHAnsi"/>
          <w:b w:val="0"/>
          <w:color w:val="auto"/>
          <w:sz w:val="28"/>
          <w:szCs w:val="22"/>
        </w:rPr>
      </w:pPr>
      <w:r>
        <w:rPr>
          <w:rFonts w:asciiTheme="minorHAnsi" w:eastAsia="Calibri" w:hAnsiTheme="minorHAnsi" w:cstheme="minorHAnsi"/>
          <w:b w:val="0"/>
          <w:noProof/>
          <w:color w:val="auto"/>
          <w:sz w:val="28"/>
          <w:szCs w:val="22"/>
          <w:lang w:val="en-IN" w:eastAsia="en-IN"/>
        </w:rPr>
        <w:pict>
          <v:shape id="_x0000_s4779" type="#_x0000_t202" style="position:absolute;margin-left:44.7pt;margin-top:17.55pt;width:257.5pt;height:104.45pt;z-index:252676096;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79">
              <w:txbxContent>
                <w:p w:rsidR="007F22F7" w:rsidRDefault="007F22F7" w:rsidP="005203DA">
                  <w:pPr>
                    <w:rPr>
                      <w:rFonts w:asciiTheme="minorHAnsi" w:hAnsiTheme="minorHAnsi" w:cstheme="minorHAnsi"/>
                      <w:b/>
                      <w:sz w:val="24"/>
                    </w:rPr>
                  </w:pPr>
                  <w:r>
                    <w:rPr>
                      <w:rFonts w:asciiTheme="minorHAnsi" w:hAnsiTheme="minorHAnsi" w:cstheme="minorHAnsi"/>
                      <w:b/>
                      <w:sz w:val="24"/>
                    </w:rPr>
                    <w:t>Invoice# _____________ Truck No. ___________ Customer Name __________________________</w:t>
                  </w:r>
                </w:p>
                <w:p w:rsidR="007F22F7" w:rsidRDefault="007F22F7" w:rsidP="005203DA">
                  <w:pPr>
                    <w:rPr>
                      <w:rFonts w:asciiTheme="minorHAnsi" w:hAnsiTheme="minorHAnsi" w:cstheme="minorHAnsi"/>
                      <w:b/>
                      <w:sz w:val="24"/>
                    </w:rPr>
                  </w:pPr>
                  <w:r>
                    <w:rPr>
                      <w:rFonts w:asciiTheme="minorHAnsi" w:hAnsiTheme="minorHAnsi" w:cstheme="minorHAnsi"/>
                      <w:b/>
                      <w:sz w:val="24"/>
                    </w:rPr>
                    <w:t>Destination_____________________________</w:t>
                  </w:r>
                </w:p>
                <w:p w:rsidR="007F22F7" w:rsidRDefault="007F22F7" w:rsidP="005203DA">
                  <w:pPr>
                    <w:rPr>
                      <w:rFonts w:asciiTheme="minorHAnsi" w:hAnsiTheme="minorHAnsi" w:cstheme="minorHAnsi"/>
                      <w:b/>
                      <w:sz w:val="24"/>
                    </w:rPr>
                  </w:pPr>
                  <w:r>
                    <w:rPr>
                      <w:rFonts w:asciiTheme="minorHAnsi" w:hAnsiTheme="minorHAnsi" w:cstheme="minorHAnsi"/>
                      <w:b/>
                      <w:sz w:val="24"/>
                    </w:rPr>
                    <w:t>From Plant ___________ Time : 27/01/19 15:37</w:t>
                  </w:r>
                </w:p>
                <w:p w:rsidR="007F22F7" w:rsidRDefault="007F22F7" w:rsidP="005203DA">
                  <w:pPr>
                    <w:rPr>
                      <w:rFonts w:asciiTheme="minorHAnsi" w:hAnsiTheme="minorHAnsi" w:cstheme="minorHAnsi"/>
                      <w:b/>
                      <w:sz w:val="24"/>
                    </w:rPr>
                  </w:pPr>
                  <w:r>
                    <w:rPr>
                      <w:rFonts w:asciiTheme="minorHAnsi" w:hAnsiTheme="minorHAnsi" w:cstheme="minorHAnsi"/>
                      <w:b/>
                      <w:sz w:val="24"/>
                    </w:rPr>
                    <w:t>Unload Place _____________________________</w:t>
                  </w:r>
                </w:p>
                <w:p w:rsidR="007F22F7" w:rsidRPr="00F136C0" w:rsidRDefault="007F22F7" w:rsidP="005203DA">
                  <w:pPr>
                    <w:rPr>
                      <w:rFonts w:asciiTheme="minorHAnsi" w:hAnsiTheme="minorHAnsi" w:cstheme="minorHAnsi"/>
                      <w:b/>
                      <w:sz w:val="24"/>
                    </w:rPr>
                  </w:pPr>
                  <w:r>
                    <w:rPr>
                      <w:rFonts w:asciiTheme="minorHAnsi" w:hAnsiTheme="minorHAnsi" w:cstheme="minorHAnsi"/>
                      <w:b/>
                      <w:sz w:val="24"/>
                    </w:rPr>
                    <w:t xml:space="preserve">Unload Time __________    </w:t>
                  </w:r>
                </w:p>
              </w:txbxContent>
            </v:textbox>
          </v:shape>
        </w:pict>
      </w:r>
    </w:p>
    <w:p w:rsidR="008C3C35"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84" type="#_x0000_t202" style="position:absolute;margin-left:368.2pt;margin-top:6.4pt;width:113.1pt;height:96.8pt;z-index:252680192;mso-height-percent:200;mso-height-percent:200;mso-width-relative:margin;mso-height-relative:margin">
            <v:textbox style="mso-fit-shape-to-text:t">
              <w:txbxContent>
                <w:p w:rsidR="007F22F7" w:rsidRDefault="007F22F7" w:rsidP="008B446E">
                  <w:pPr>
                    <w:rPr>
                      <w:rFonts w:asciiTheme="minorHAnsi" w:eastAsia="Calibri" w:hAnsiTheme="minorHAnsi" w:cstheme="minorHAnsi"/>
                      <w:b/>
                      <w:sz w:val="28"/>
                      <w:szCs w:val="22"/>
                    </w:rPr>
                  </w:pPr>
                  <w:r>
                    <w:rPr>
                      <w:rFonts w:asciiTheme="minorHAnsi" w:eastAsia="Calibri" w:hAnsiTheme="minorHAnsi" w:cstheme="minorHAnsi"/>
                      <w:b/>
                      <w:sz w:val="28"/>
                      <w:szCs w:val="22"/>
                    </w:rPr>
                    <w:t>ACTIONS</w:t>
                  </w:r>
                </w:p>
                <w:p w:rsidR="007F22F7" w:rsidRDefault="007F22F7" w:rsidP="008B446E">
                  <w:pPr>
                    <w:pStyle w:val="ListParagraph"/>
                    <w:numPr>
                      <w:ilvl w:val="0"/>
                      <w:numId w:val="12"/>
                    </w:numPr>
                    <w:ind w:left="284" w:hanging="284"/>
                  </w:pPr>
                  <w:r>
                    <w:t>Upload LR</w:t>
                  </w:r>
                </w:p>
                <w:p w:rsidR="007F22F7" w:rsidRDefault="007F22F7" w:rsidP="008B446E">
                  <w:pPr>
                    <w:pStyle w:val="ListParagraph"/>
                    <w:numPr>
                      <w:ilvl w:val="0"/>
                      <w:numId w:val="12"/>
                    </w:numPr>
                    <w:ind w:left="284" w:hanging="284"/>
                  </w:pPr>
                  <w:r>
                    <w:t>Request EpoD</w:t>
                  </w:r>
                </w:p>
                <w:p w:rsidR="007F22F7" w:rsidRDefault="007F22F7" w:rsidP="008B446E">
                  <w:pPr>
                    <w:pStyle w:val="ListParagraph"/>
                    <w:numPr>
                      <w:ilvl w:val="0"/>
                      <w:numId w:val="12"/>
                    </w:numPr>
                    <w:ind w:left="284" w:hanging="284"/>
                  </w:pPr>
                  <w:r>
                    <w:t>See Snapshot</w:t>
                  </w:r>
                </w:p>
              </w:txbxContent>
            </v:textbox>
          </v:shape>
        </w:pict>
      </w:r>
      <w:r w:rsidRPr="00C14BA8">
        <w:rPr>
          <w:rFonts w:asciiTheme="minorHAnsi" w:eastAsia="Calibri" w:hAnsiTheme="minorHAnsi" w:cstheme="minorHAnsi"/>
          <w:b w:val="0"/>
          <w:noProof/>
          <w:color w:val="auto"/>
          <w:sz w:val="22"/>
          <w:szCs w:val="22"/>
          <w:lang w:eastAsia="zh-TW"/>
        </w:rPr>
        <w:pict>
          <v:shape id="_x0000_s4783" type="#_x0000_t202" style="position:absolute;margin-left:297.95pt;margin-top:17.9pt;width:23.8pt;height:23.5pt;z-index:252679168;mso-height-percent:200;mso-height-percent:200;mso-width-relative:margin;mso-height-relative:margin">
            <v:textbox style="mso-fit-shape-to-text:t">
              <w:txbxContent>
                <w:p w:rsidR="007F22F7" w:rsidRDefault="007F22F7">
                  <w:r w:rsidRPr="008B446E">
                    <w:rPr>
                      <w:rFonts w:asciiTheme="minorHAnsi" w:eastAsia="Calibri" w:hAnsiTheme="minorHAnsi" w:cstheme="minorHAnsi"/>
                      <w:b/>
                      <w:sz w:val="28"/>
                      <w:szCs w:val="22"/>
                    </w:rPr>
                    <w:sym w:font="Wingdings" w:char="F043"/>
                  </w:r>
                </w:p>
              </w:txbxContent>
            </v:textbox>
          </v:shape>
        </w:pict>
      </w: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8C3C35" w:rsidP="00D47DAA">
      <w:pPr>
        <w:pStyle w:val="tmsectionheader2"/>
        <w:rPr>
          <w:rFonts w:asciiTheme="minorHAnsi" w:eastAsia="Calibri" w:hAnsiTheme="minorHAnsi" w:cstheme="minorHAnsi"/>
          <w:b w:val="0"/>
          <w:color w:val="auto"/>
          <w:sz w:val="22"/>
          <w:szCs w:val="22"/>
        </w:rPr>
      </w:pPr>
    </w:p>
    <w:p w:rsidR="008C3C35" w:rsidRDefault="00CD00D7" w:rsidP="00D47DAA">
      <w:pPr>
        <w:pStyle w:val="tmsectionheader2"/>
        <w:rPr>
          <w:rFonts w:asciiTheme="minorHAnsi" w:eastAsia="Calibri" w:hAnsiTheme="minorHAnsi" w:cstheme="minorHAnsi"/>
          <w:b w:val="0"/>
          <w:color w:val="auto"/>
          <w:sz w:val="22"/>
          <w:szCs w:val="22"/>
        </w:rPr>
      </w:pPr>
      <w:r>
        <w:rPr>
          <w:rStyle w:val="CommentReference"/>
          <w:b w:val="0"/>
          <w:bCs w:val="0"/>
          <w:color w:val="auto"/>
        </w:rPr>
        <w:commentReference w:id="348"/>
      </w:r>
    </w:p>
    <w:p w:rsidR="008C3C35" w:rsidRDefault="008C3C35" w:rsidP="00D47DAA">
      <w:pPr>
        <w:pStyle w:val="tmsectionheader2"/>
        <w:rPr>
          <w:rFonts w:asciiTheme="minorHAnsi" w:eastAsia="Calibri" w:hAnsiTheme="minorHAnsi" w:cstheme="minorHAnsi"/>
          <w:b w:val="0"/>
          <w:color w:val="auto"/>
          <w:sz w:val="22"/>
          <w:szCs w:val="22"/>
        </w:rPr>
      </w:pPr>
    </w:p>
    <w:p w:rsidR="00E720CF" w:rsidRDefault="00E720CF" w:rsidP="00E720CF">
      <w:pPr>
        <w:pStyle w:val="tmsectionheader2"/>
        <w:rPr>
          <w:rFonts w:asciiTheme="minorHAnsi" w:eastAsia="Calibri" w:hAnsiTheme="minorHAnsi" w:cstheme="minorHAnsi"/>
          <w:b w:val="0"/>
          <w:color w:val="auto"/>
          <w:sz w:val="22"/>
          <w:szCs w:val="22"/>
        </w:rPr>
      </w:pPr>
    </w:p>
    <w:p w:rsidR="00D96AE3" w:rsidRDefault="00D96AE3"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1. Transporter will also have an option to upload signed LR</w:t>
      </w:r>
    </w:p>
    <w:p w:rsidR="00D96AE3" w:rsidRDefault="00D96AE3" w:rsidP="00E720CF">
      <w:pPr>
        <w:pStyle w:val="tmsectionheader2"/>
        <w:spacing w:before="0" w:beforeAutospacing="0" w:after="0" w:afterAutospacing="0"/>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2. By clicking transporter can request for E-PoD. As a request is raised:</w:t>
      </w:r>
    </w:p>
    <w:p w:rsidR="00D96AE3" w:rsidRDefault="00D96AE3" w:rsidP="00E720CF">
      <w:pPr>
        <w:pStyle w:val="tmsectionheader2"/>
        <w:spacing w:before="0" w:beforeAutospacing="0" w:after="0" w:afterAutospacing="0"/>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ab/>
        <w:t>a) An SMS and Email is send to buyer with a link to approve/reject.</w:t>
      </w:r>
    </w:p>
    <w:p w:rsidR="00D96AE3" w:rsidDel="00CD00D7" w:rsidRDefault="00D96AE3" w:rsidP="00E720CF">
      <w:pPr>
        <w:pStyle w:val="tmsectionheader2"/>
        <w:spacing w:before="0" w:beforeAutospacing="0" w:after="0" w:afterAutospacing="0"/>
        <w:rPr>
          <w:del w:id="349" w:author="Administrator" w:date="2019-01-30T17:00:00Z"/>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ab/>
        <w:t>b)</w:t>
      </w:r>
      <w:del w:id="350" w:author="Administrator" w:date="2019-01-30T17:00:00Z">
        <w:r w:rsidDel="00CD00D7">
          <w:rPr>
            <w:rFonts w:asciiTheme="minorHAnsi" w:eastAsia="Calibri" w:hAnsiTheme="minorHAnsi" w:cstheme="minorHAnsi"/>
            <w:b w:val="0"/>
            <w:color w:val="auto"/>
            <w:sz w:val="22"/>
            <w:szCs w:val="22"/>
          </w:rPr>
          <w:delText xml:space="preserve"> For Bulk Buyers – It will be visible in Pending Approvals list</w:delText>
        </w:r>
      </w:del>
    </w:p>
    <w:p w:rsidR="00D96AE3" w:rsidRDefault="00D96AE3" w:rsidP="00E720CF">
      <w:pPr>
        <w:pStyle w:val="tmsectionheader2"/>
        <w:spacing w:before="0" w:beforeAutospacing="0" w:after="0" w:afterAutospacing="0"/>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ab/>
        <w:t xml:space="preserve">c) </w:t>
      </w:r>
      <w:del w:id="351" w:author="Administrator" w:date="2019-01-30T17:00:00Z">
        <w:r w:rsidDel="00CD00D7">
          <w:rPr>
            <w:rFonts w:asciiTheme="minorHAnsi" w:eastAsia="Calibri" w:hAnsiTheme="minorHAnsi" w:cstheme="minorHAnsi"/>
            <w:b w:val="0"/>
            <w:color w:val="auto"/>
            <w:sz w:val="22"/>
            <w:szCs w:val="22"/>
          </w:rPr>
          <w:delText xml:space="preserve">OCL Sales </w:delText>
        </w:r>
      </w:del>
      <w:r>
        <w:rPr>
          <w:rFonts w:asciiTheme="minorHAnsi" w:eastAsia="Calibri" w:hAnsiTheme="minorHAnsi" w:cstheme="minorHAnsi"/>
          <w:b w:val="0"/>
          <w:color w:val="auto"/>
          <w:sz w:val="22"/>
          <w:szCs w:val="22"/>
        </w:rPr>
        <w:t>and Logisitics can also see that the verification from buyer is awaited.</w:t>
      </w:r>
    </w:p>
    <w:p w:rsidR="00D96AE3" w:rsidRPr="001F4E2A" w:rsidRDefault="001F4E2A" w:rsidP="00E720CF">
      <w:pPr>
        <w:pStyle w:val="tmsectionheader2"/>
        <w:spacing w:before="0" w:beforeAutospacing="0" w:after="0" w:afterAutospacing="0"/>
        <w:rPr>
          <w:rFonts w:asciiTheme="minorHAnsi" w:eastAsia="Calibri" w:hAnsiTheme="minorHAnsi" w:cstheme="minorHAnsi"/>
          <w:color w:val="auto"/>
          <w:sz w:val="28"/>
          <w:szCs w:val="22"/>
          <w:u w:val="single"/>
        </w:rPr>
      </w:pPr>
      <w:r w:rsidRPr="001F4E2A">
        <w:rPr>
          <w:rFonts w:asciiTheme="minorHAnsi" w:eastAsia="Calibri" w:hAnsiTheme="minorHAnsi" w:cstheme="minorHAnsi"/>
          <w:color w:val="auto"/>
          <w:sz w:val="28"/>
          <w:szCs w:val="22"/>
          <w:u w:val="single"/>
        </w:rPr>
        <w:t>ALL</w:t>
      </w:r>
    </w:p>
    <w:p w:rsidR="00D96AE3" w:rsidRPr="00E720CF" w:rsidRDefault="001F4E2A" w:rsidP="00E720CF">
      <w:pPr>
        <w:pStyle w:val="tmsectionheader2"/>
        <w:spacing w:before="0" w:beforeAutospacing="0" w:after="0" w:afterAutospacing="0"/>
        <w:rPr>
          <w:rFonts w:asciiTheme="minorHAnsi" w:eastAsia="Calibri" w:hAnsiTheme="minorHAnsi" w:cstheme="minorHAnsi"/>
          <w:color w:val="auto"/>
          <w:sz w:val="22"/>
          <w:szCs w:val="22"/>
        </w:rPr>
      </w:pPr>
      <w:r w:rsidRPr="00E720CF">
        <w:rPr>
          <w:rFonts w:asciiTheme="minorHAnsi" w:eastAsia="Calibri" w:hAnsiTheme="minorHAnsi" w:cstheme="minorHAnsi"/>
          <w:color w:val="auto"/>
          <w:sz w:val="22"/>
          <w:szCs w:val="22"/>
        </w:rPr>
        <w:t>It takes you to Filter Option</w:t>
      </w:r>
    </w:p>
    <w:p w:rsidR="001F4E2A" w:rsidRDefault="001F4E2A" w:rsidP="00E720CF">
      <w:pPr>
        <w:pStyle w:val="tmsectionheader2"/>
        <w:spacing w:before="0" w:beforeAutospacing="0" w:after="0" w:afterAutospacing="0"/>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Filter Options are : Delivery Status [Transit, Pending LR, Disputes, Approved]</w:t>
      </w:r>
    </w:p>
    <w:p w:rsidR="001F4E2A" w:rsidRDefault="001F4E2A" w:rsidP="00E720CF">
      <w:pPr>
        <w:pStyle w:val="tmsectionheader2"/>
        <w:spacing w:before="0" w:beforeAutospacing="0" w:after="0" w:afterAutospacing="0"/>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Search Columns for Customer, Truck No. Dispatch Date [From and To]</w:t>
      </w:r>
    </w:p>
    <w:p w:rsidR="008C3C35" w:rsidRDefault="00C14BA8" w:rsidP="00E720CF">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89" type="#_x0000_t202" style="position:absolute;margin-left:2.7pt;margin-top:15pt;width:257.5pt;height:104.45pt;z-index:252686336;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89">
              <w:txbxContent>
                <w:p w:rsidR="007F22F7" w:rsidRDefault="007F22F7" w:rsidP="0032565A">
                  <w:pPr>
                    <w:rPr>
                      <w:rFonts w:asciiTheme="minorHAnsi" w:hAnsiTheme="minorHAnsi" w:cstheme="minorHAnsi"/>
                      <w:b/>
                      <w:sz w:val="24"/>
                    </w:rPr>
                  </w:pPr>
                  <w:r>
                    <w:rPr>
                      <w:rFonts w:asciiTheme="minorHAnsi" w:hAnsiTheme="minorHAnsi" w:cstheme="minorHAnsi"/>
                      <w:b/>
                      <w:sz w:val="24"/>
                    </w:rPr>
                    <w:t>Invoice# _____________ Truck No. ___________ Customer Name __________________________</w:t>
                  </w:r>
                </w:p>
                <w:p w:rsidR="007F22F7" w:rsidRDefault="007F22F7" w:rsidP="0032565A">
                  <w:pPr>
                    <w:rPr>
                      <w:rFonts w:asciiTheme="minorHAnsi" w:hAnsiTheme="minorHAnsi" w:cstheme="minorHAnsi"/>
                      <w:b/>
                      <w:sz w:val="24"/>
                    </w:rPr>
                  </w:pPr>
                  <w:r>
                    <w:rPr>
                      <w:rFonts w:asciiTheme="minorHAnsi" w:hAnsiTheme="minorHAnsi" w:cstheme="minorHAnsi"/>
                      <w:b/>
                      <w:sz w:val="24"/>
                    </w:rPr>
                    <w:t>Destination_____________________________</w:t>
                  </w:r>
                </w:p>
                <w:p w:rsidR="007F22F7" w:rsidRDefault="007F22F7" w:rsidP="0032565A">
                  <w:pPr>
                    <w:rPr>
                      <w:rFonts w:asciiTheme="minorHAnsi" w:hAnsiTheme="minorHAnsi" w:cstheme="minorHAnsi"/>
                      <w:b/>
                      <w:sz w:val="24"/>
                    </w:rPr>
                  </w:pPr>
                  <w:r>
                    <w:rPr>
                      <w:rFonts w:asciiTheme="minorHAnsi" w:hAnsiTheme="minorHAnsi" w:cstheme="minorHAnsi"/>
                      <w:b/>
                      <w:sz w:val="24"/>
                    </w:rPr>
                    <w:t>From Date ___________ To Date : __________</w:t>
                  </w:r>
                </w:p>
                <w:p w:rsidR="007F22F7" w:rsidRDefault="007F22F7" w:rsidP="0032565A">
                  <w:pPr>
                    <w:rPr>
                      <w:rFonts w:asciiTheme="minorHAnsi" w:hAnsiTheme="minorHAnsi" w:cstheme="minorHAnsi"/>
                      <w:b/>
                      <w:sz w:val="24"/>
                    </w:rPr>
                  </w:pPr>
                  <w:r>
                    <w:rPr>
                      <w:rFonts w:asciiTheme="minorHAnsi" w:hAnsiTheme="minorHAnsi" w:cstheme="minorHAnsi"/>
                      <w:b/>
                      <w:sz w:val="24"/>
                    </w:rPr>
                    <w:t>Delivery Status  [</w:t>
                  </w:r>
                  <w:r w:rsidRPr="00AC5A56">
                    <w:rPr>
                      <w:rFonts w:asciiTheme="minorHAnsi" w:hAnsiTheme="minorHAnsi" w:cstheme="minorHAnsi"/>
                      <w:b/>
                      <w:sz w:val="24"/>
                      <w:u w:val="single"/>
                    </w:rPr>
                    <w:t>FILTER MENU</w:t>
                  </w:r>
                  <w:r>
                    <w:rPr>
                      <w:rFonts w:asciiTheme="minorHAnsi" w:hAnsiTheme="minorHAnsi" w:cstheme="minorHAnsi"/>
                      <w:b/>
                      <w:sz w:val="24"/>
                    </w:rPr>
                    <w:t>]</w:t>
                  </w:r>
                </w:p>
              </w:txbxContent>
            </v:textbox>
          </v:shape>
        </w:pict>
      </w:r>
    </w:p>
    <w:p w:rsidR="00E720CF" w:rsidRDefault="00E720CF" w:rsidP="0032565A">
      <w:pPr>
        <w:pStyle w:val="tmsectionheader2"/>
        <w:rPr>
          <w:rFonts w:asciiTheme="minorHAnsi" w:eastAsia="Calibri" w:hAnsiTheme="minorHAnsi" w:cstheme="minorHAnsi"/>
          <w:b w:val="0"/>
          <w:color w:val="auto"/>
          <w:sz w:val="22"/>
          <w:szCs w:val="22"/>
        </w:rPr>
      </w:pPr>
    </w:p>
    <w:p w:rsidR="00E720CF" w:rsidRDefault="00C14BA8" w:rsidP="00E720CF">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80" type="#_x0000_t202" style="position:absolute;margin-left:146.6pt;margin-top:26.05pt;width:105.9pt;height:20.4pt;z-index:252687360;mso-height-percent:200;mso-height-percent:200;mso-width-relative:margin;mso-height-relative:margin" fillcolor="white [3201]" strokecolor="#b2a1c7 [1943]" strokeweight="1pt">
            <v:fill color2="#ccc0d9 [1303]" focusposition="1" focussize="" focus="100%" type="gradient"/>
            <v:shadow on="t" type="perspective" color="#3f3151 [1607]" opacity=".5" offset="1pt" offset2="-3pt"/>
            <v:textbox style="mso-next-textbox:#_x0000_s4780;mso-fit-shape-to-text:t">
              <w:txbxContent>
                <w:p w:rsidR="007F22F7" w:rsidRPr="004B37B9" w:rsidRDefault="007F22F7" w:rsidP="004B37B9">
                  <w:pPr>
                    <w:jc w:val="center"/>
                    <w:rPr>
                      <w:rFonts w:asciiTheme="minorHAnsi" w:hAnsiTheme="minorHAnsi" w:cstheme="minorHAnsi"/>
                      <w:b/>
                      <w:sz w:val="20"/>
                    </w:rPr>
                  </w:pPr>
                  <w:r>
                    <w:rPr>
                      <w:rFonts w:asciiTheme="minorHAnsi" w:hAnsiTheme="minorHAnsi" w:cstheme="minorHAnsi"/>
                      <w:b/>
                      <w:sz w:val="20"/>
                    </w:rPr>
                    <w:t>Search</w:t>
                  </w:r>
                </w:p>
              </w:txbxContent>
            </v:textbox>
          </v:shape>
        </w:pict>
      </w:r>
    </w:p>
    <w:p w:rsidR="00E720CF" w:rsidRDefault="00E720CF" w:rsidP="00E720CF">
      <w:pPr>
        <w:pStyle w:val="tmsectionheader2"/>
        <w:rPr>
          <w:rFonts w:asciiTheme="minorHAnsi" w:eastAsia="Calibri" w:hAnsiTheme="minorHAnsi" w:cstheme="minorHAnsi"/>
          <w:b w:val="0"/>
          <w:color w:val="auto"/>
          <w:sz w:val="22"/>
          <w:szCs w:val="22"/>
        </w:rPr>
      </w:pPr>
    </w:p>
    <w:p w:rsidR="008C3C35" w:rsidRPr="00BE5120" w:rsidRDefault="00F93B85" w:rsidP="00BE5120">
      <w:pPr>
        <w:pStyle w:val="tmsectionheader2"/>
        <w:rPr>
          <w:rFonts w:asciiTheme="minorHAnsi" w:eastAsia="Calibri" w:hAnsiTheme="minorHAnsi" w:cstheme="minorHAnsi"/>
          <w:color w:val="auto"/>
          <w:sz w:val="28"/>
          <w:szCs w:val="22"/>
          <w:u w:val="single"/>
        </w:rPr>
      </w:pPr>
      <w:r w:rsidRPr="00F93B85">
        <w:rPr>
          <w:rFonts w:asciiTheme="minorHAnsi" w:eastAsia="Calibri" w:hAnsiTheme="minorHAnsi" w:cstheme="minorHAnsi"/>
          <w:color w:val="auto"/>
          <w:sz w:val="28"/>
          <w:szCs w:val="22"/>
          <w:u w:val="single"/>
        </w:rPr>
        <w:lastRenderedPageBreak/>
        <w:t>Transporter-&gt; PO+Invoice</w:t>
      </w:r>
    </w:p>
    <w:p w:rsidR="008B446E"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87" type="#_x0000_t202" style="position:absolute;margin-left:57.1pt;margin-top:87.75pt;width:257.5pt;height:18.9pt;z-index:252684288;mso-height-percent:200;mso-height-percent:200;mso-width-relative:margin;mso-height-relative:margin">
            <v:textbox style="mso-next-textbox:#_x0000_s4787;mso-fit-shape-to-text:t">
              <w:txbxContent>
                <w:p w:rsidR="007F22F7" w:rsidRDefault="007F22F7" w:rsidP="00F93B85">
                  <w:r>
                    <w:rPr>
                      <w:u w:val="single"/>
                    </w:rPr>
                    <w:t>Invoicable</w:t>
                  </w:r>
                  <w:r>
                    <w:t xml:space="preserve">       </w:t>
                  </w:r>
                  <w:r>
                    <w:rPr>
                      <w:b/>
                      <w:color w:val="C0504D" w:themeColor="accent2"/>
                      <w:u w:val="single"/>
                    </w:rPr>
                    <w:t>Pending LR</w:t>
                  </w:r>
                  <w:r>
                    <w:t xml:space="preserve">      </w:t>
                  </w:r>
                  <w:r w:rsidRPr="005203DA">
                    <w:rPr>
                      <w:u w:val="single"/>
                    </w:rPr>
                    <w:t xml:space="preserve">Disputes </w:t>
                  </w:r>
                  <w:r>
                    <w:t xml:space="preserve">     </w:t>
                  </w:r>
                  <w:r>
                    <w:rPr>
                      <w:u w:val="single"/>
                    </w:rPr>
                    <w:t>ALL</w:t>
                  </w:r>
                  <w:r>
                    <w:t xml:space="preserve">    </w:t>
                  </w:r>
                </w:p>
              </w:txbxContent>
            </v:textbox>
          </v:shape>
        </w:pict>
      </w:r>
      <w:r>
        <w:rPr>
          <w:rFonts w:asciiTheme="minorHAnsi" w:eastAsia="Calibri" w:hAnsiTheme="minorHAnsi" w:cstheme="minorHAnsi"/>
          <w:b w:val="0"/>
          <w:noProof/>
          <w:color w:val="auto"/>
          <w:sz w:val="22"/>
          <w:szCs w:val="22"/>
          <w:lang w:val="en-IN" w:eastAsia="en-IN"/>
        </w:rPr>
        <w:pict>
          <v:shape id="_x0000_s4786" type="#_x0000_t202" style="position:absolute;margin-left:56.7pt;margin-top:113.05pt;width:257.5pt;height:104.45pt;z-index:252683264;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86">
              <w:txbxContent>
                <w:p w:rsidR="007F22F7" w:rsidRDefault="007F22F7" w:rsidP="00F93B85">
                  <w:pPr>
                    <w:rPr>
                      <w:rFonts w:asciiTheme="minorHAnsi" w:hAnsiTheme="minorHAnsi" w:cstheme="minorHAnsi"/>
                      <w:b/>
                      <w:sz w:val="24"/>
                    </w:rPr>
                  </w:pPr>
                  <w:r>
                    <w:rPr>
                      <w:rFonts w:asciiTheme="minorHAnsi" w:hAnsiTheme="minorHAnsi" w:cstheme="minorHAnsi"/>
                      <w:b/>
                      <w:sz w:val="24"/>
                    </w:rPr>
                    <w:t xml:space="preserve">PO# _____________ Plant ___________ </w:t>
                  </w:r>
                </w:p>
                <w:p w:rsidR="007F22F7" w:rsidRDefault="007F22F7" w:rsidP="00F93B85">
                  <w:pPr>
                    <w:rPr>
                      <w:rFonts w:asciiTheme="minorHAnsi" w:hAnsiTheme="minorHAnsi" w:cstheme="minorHAnsi"/>
                      <w:b/>
                      <w:sz w:val="24"/>
                    </w:rPr>
                  </w:pPr>
                  <w:r>
                    <w:rPr>
                      <w:rFonts w:asciiTheme="minorHAnsi" w:hAnsiTheme="minorHAnsi" w:cstheme="minorHAnsi"/>
                      <w:b/>
                      <w:sz w:val="24"/>
                    </w:rPr>
                    <w:t>From ______________ T0 ___________</w:t>
                  </w:r>
                </w:p>
                <w:p w:rsidR="007F22F7" w:rsidRDefault="007F22F7" w:rsidP="00F93B85">
                  <w:pPr>
                    <w:rPr>
                      <w:rFonts w:asciiTheme="minorHAnsi" w:hAnsiTheme="minorHAnsi" w:cstheme="minorHAnsi"/>
                      <w:b/>
                      <w:sz w:val="24"/>
                    </w:rPr>
                  </w:pPr>
                  <w:r>
                    <w:rPr>
                      <w:rFonts w:asciiTheme="minorHAnsi" w:hAnsiTheme="minorHAnsi" w:cstheme="minorHAnsi"/>
                      <w:b/>
                      <w:sz w:val="24"/>
                    </w:rPr>
                    <w:t>Amount___________  No. of Trips ___________</w:t>
                  </w:r>
                </w:p>
                <w:p w:rsidR="007F22F7" w:rsidRDefault="007F22F7" w:rsidP="00F93B85">
                  <w:pPr>
                    <w:rPr>
                      <w:rFonts w:asciiTheme="minorHAnsi" w:hAnsiTheme="minorHAnsi" w:cstheme="minorHAnsi"/>
                      <w:b/>
                      <w:sz w:val="24"/>
                    </w:rPr>
                  </w:pPr>
                  <w:r>
                    <w:rPr>
                      <w:rFonts w:asciiTheme="minorHAnsi" w:hAnsiTheme="minorHAnsi" w:cstheme="minorHAnsi"/>
                      <w:b/>
                      <w:sz w:val="24"/>
                    </w:rPr>
                    <w:t>From Plant ___________ Time : 27/01/19 15:37</w:t>
                  </w:r>
                </w:p>
                <w:p w:rsidR="007F22F7" w:rsidRDefault="007F22F7" w:rsidP="00F93B85">
                  <w:pPr>
                    <w:rPr>
                      <w:rFonts w:asciiTheme="minorHAnsi" w:hAnsiTheme="minorHAnsi" w:cstheme="minorHAnsi"/>
                      <w:b/>
                      <w:sz w:val="24"/>
                    </w:rPr>
                  </w:pPr>
                  <w:r>
                    <w:rPr>
                      <w:rFonts w:asciiTheme="minorHAnsi" w:hAnsiTheme="minorHAnsi" w:cstheme="minorHAnsi"/>
                      <w:b/>
                      <w:sz w:val="24"/>
                    </w:rPr>
                    <w:t>LR Recd  ____________ Verification __________</w:t>
                  </w:r>
                </w:p>
                <w:p w:rsidR="007F22F7" w:rsidRPr="00F136C0" w:rsidRDefault="007F22F7" w:rsidP="00F93B85">
                  <w:pPr>
                    <w:rPr>
                      <w:rFonts w:asciiTheme="minorHAnsi" w:hAnsiTheme="minorHAnsi" w:cstheme="minorHAnsi"/>
                      <w:b/>
                      <w:sz w:val="24"/>
                    </w:rPr>
                  </w:pPr>
                  <w:r>
                    <w:rPr>
                      <w:rFonts w:asciiTheme="minorHAnsi" w:hAnsiTheme="minorHAnsi" w:cstheme="minorHAnsi"/>
                      <w:b/>
                      <w:sz w:val="24"/>
                    </w:rPr>
                    <w:t>Disputes ____________</w:t>
                  </w:r>
                </w:p>
              </w:txbxContent>
            </v:textbox>
          </v:shape>
        </w:pict>
      </w:r>
      <w:r w:rsidR="00F93B85" w:rsidRPr="00F93B85">
        <w:rPr>
          <w:rFonts w:asciiTheme="minorHAnsi" w:eastAsia="Calibri" w:hAnsiTheme="minorHAnsi" w:cstheme="minorHAnsi"/>
          <w:b w:val="0"/>
          <w:noProof/>
          <w:color w:val="auto"/>
          <w:sz w:val="22"/>
          <w:szCs w:val="22"/>
          <w:lang w:val="en-IN" w:eastAsia="en-IN"/>
        </w:rPr>
        <w:drawing>
          <wp:anchor distT="0" distB="0" distL="114300" distR="114300" simplePos="0" relativeHeight="252682240" behindDoc="0" locked="0" layoutInCell="1" allowOverlap="1">
            <wp:simplePos x="0" y="0"/>
            <wp:positionH relativeFrom="column">
              <wp:posOffset>577551</wp:posOffset>
            </wp:positionH>
            <wp:positionV relativeFrom="paragraph">
              <wp:posOffset>170367</wp:posOffset>
            </wp:positionV>
            <wp:extent cx="3691629" cy="4313069"/>
            <wp:effectExtent l="19050" t="19050" r="22412" b="14493"/>
            <wp:wrapNone/>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696723" cy="4314975"/>
                    </a:xfrm>
                    <a:prstGeom prst="rect">
                      <a:avLst/>
                    </a:prstGeom>
                    <a:noFill/>
                    <a:ln w="9525">
                      <a:solidFill>
                        <a:schemeClr val="accent1"/>
                      </a:solidFill>
                      <a:miter lim="800000"/>
                      <a:headEnd/>
                      <a:tailEnd/>
                    </a:ln>
                  </pic:spPr>
                </pic:pic>
              </a:graphicData>
            </a:graphic>
          </wp:anchor>
        </w:drawing>
      </w: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766CAF" w:rsidP="00766CAF">
      <w:pPr>
        <w:pStyle w:val="tmsectionheader2"/>
        <w:rPr>
          <w:rFonts w:asciiTheme="minorHAnsi" w:eastAsia="Calibri" w:hAnsiTheme="minorHAnsi" w:cstheme="minorHAnsi"/>
          <w:b w:val="0"/>
          <w:color w:val="auto"/>
          <w:sz w:val="22"/>
          <w:szCs w:val="22"/>
        </w:rPr>
      </w:pPr>
      <w:r w:rsidRPr="00766CAF">
        <w:rPr>
          <w:rFonts w:asciiTheme="minorHAnsi" w:eastAsia="Calibri" w:hAnsiTheme="minorHAnsi" w:cstheme="minorHAnsi"/>
          <w:b w:val="0"/>
          <w:noProof/>
          <w:color w:val="auto"/>
          <w:sz w:val="22"/>
          <w:szCs w:val="22"/>
          <w:lang w:val="en-IN" w:eastAsia="en-IN"/>
        </w:rPr>
        <w:drawing>
          <wp:anchor distT="0" distB="0" distL="114300" distR="114300" simplePos="0" relativeHeight="252693504" behindDoc="0" locked="0" layoutInCell="1" allowOverlap="1">
            <wp:simplePos x="0" y="0"/>
            <wp:positionH relativeFrom="column">
              <wp:posOffset>3695476</wp:posOffset>
            </wp:positionH>
            <wp:positionV relativeFrom="paragraph">
              <wp:posOffset>87630</wp:posOffset>
            </wp:positionV>
            <wp:extent cx="217619" cy="193637"/>
            <wp:effectExtent l="19050" t="0" r="0" b="0"/>
            <wp:wrapNone/>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7619" cy="193637"/>
                    </a:xfrm>
                    <a:prstGeom prst="rect">
                      <a:avLst/>
                    </a:prstGeom>
                    <a:noFill/>
                    <a:ln w="9525">
                      <a:noFill/>
                      <a:miter lim="800000"/>
                      <a:headEnd/>
                      <a:tailEnd/>
                    </a:ln>
                  </pic:spPr>
                </pic:pic>
              </a:graphicData>
            </a:graphic>
          </wp:anchor>
        </w:drawing>
      </w:r>
    </w:p>
    <w:p w:rsidR="008B446E" w:rsidRDefault="008B446E" w:rsidP="00766CAF">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88" type="#_x0000_t202" style="position:absolute;margin-left:191.8pt;margin-top:26.7pt;width:105.9pt;height:20.4pt;z-index:252685312;mso-height-percent:200;mso-height-percent:200;mso-width-relative:margin;mso-height-relative:margin" fillcolor="white [3201]" strokecolor="#b2a1c7 [1943]" strokeweight="1pt">
            <v:fill color2="#ccc0d9 [1303]" focusposition="1" focussize="" focus="100%" type="gradient"/>
            <v:shadow on="t" type="perspective" color="#3f3151 [1607]" opacity=".5" offset="1pt" offset2="-3pt"/>
            <v:textbox style="mso-fit-shape-to-text:t">
              <w:txbxContent>
                <w:p w:rsidR="007F22F7" w:rsidRPr="004B37B9" w:rsidRDefault="007F22F7" w:rsidP="00C42637">
                  <w:pPr>
                    <w:jc w:val="center"/>
                    <w:rPr>
                      <w:rFonts w:asciiTheme="minorHAnsi" w:hAnsiTheme="minorHAnsi" w:cstheme="minorHAnsi"/>
                      <w:b/>
                      <w:sz w:val="20"/>
                    </w:rPr>
                  </w:pPr>
                  <w:r>
                    <w:rPr>
                      <w:rFonts w:asciiTheme="minorHAnsi" w:hAnsiTheme="minorHAnsi" w:cstheme="minorHAnsi"/>
                      <w:b/>
                      <w:sz w:val="20"/>
                    </w:rPr>
                    <w:t>Create invoice</w:t>
                  </w:r>
                </w:p>
              </w:txbxContent>
            </v:textbox>
          </v:shape>
        </w:pict>
      </w:r>
    </w:p>
    <w:p w:rsidR="00CF28AD" w:rsidRDefault="00CF28AD"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C42637"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1. Create Invoice Button will be “Grey” until all LRs and disputes are resolved. In other words only “invoiceable” link will have the Create Invoice Button</w:t>
      </w:r>
    </w:p>
    <w:p w:rsidR="00BE5120" w:rsidRPr="001F4E2A" w:rsidRDefault="00BE5120" w:rsidP="00BE5120">
      <w:pPr>
        <w:pStyle w:val="tmsectionheader2"/>
        <w:spacing w:before="0" w:beforeAutospacing="0" w:after="0" w:afterAutospacing="0"/>
        <w:rPr>
          <w:rFonts w:asciiTheme="minorHAnsi" w:eastAsia="Calibri" w:hAnsiTheme="minorHAnsi" w:cstheme="minorHAnsi"/>
          <w:color w:val="auto"/>
          <w:sz w:val="28"/>
          <w:szCs w:val="22"/>
          <w:u w:val="single"/>
        </w:rPr>
      </w:pPr>
      <w:r w:rsidRPr="001F4E2A">
        <w:rPr>
          <w:rFonts w:asciiTheme="minorHAnsi" w:eastAsia="Calibri" w:hAnsiTheme="minorHAnsi" w:cstheme="minorHAnsi"/>
          <w:color w:val="auto"/>
          <w:sz w:val="28"/>
          <w:szCs w:val="22"/>
          <w:u w:val="single"/>
        </w:rPr>
        <w:t>ALL</w:t>
      </w:r>
    </w:p>
    <w:p w:rsidR="00BE5120" w:rsidRPr="00E720CF" w:rsidRDefault="00BE5120" w:rsidP="00BE5120">
      <w:pPr>
        <w:pStyle w:val="tmsectionheader2"/>
        <w:spacing w:before="0" w:beforeAutospacing="0" w:after="0" w:afterAutospacing="0"/>
        <w:rPr>
          <w:rFonts w:asciiTheme="minorHAnsi" w:eastAsia="Calibri" w:hAnsiTheme="minorHAnsi" w:cstheme="minorHAnsi"/>
          <w:color w:val="auto"/>
          <w:sz w:val="22"/>
          <w:szCs w:val="22"/>
        </w:rPr>
      </w:pPr>
      <w:r w:rsidRPr="00E720CF">
        <w:rPr>
          <w:rFonts w:asciiTheme="minorHAnsi" w:eastAsia="Calibri" w:hAnsiTheme="minorHAnsi" w:cstheme="minorHAnsi"/>
          <w:color w:val="auto"/>
          <w:sz w:val="22"/>
          <w:szCs w:val="22"/>
        </w:rPr>
        <w:t>It takes you to Filter Option</w:t>
      </w:r>
    </w:p>
    <w:p w:rsidR="00BE5120" w:rsidRPr="00766CAF" w:rsidRDefault="00BE5120" w:rsidP="00BE5120">
      <w:pPr>
        <w:pStyle w:val="tmsectionheader2"/>
        <w:spacing w:before="0" w:beforeAutospacing="0" w:after="0" w:afterAutospacing="0"/>
        <w:rPr>
          <w:rFonts w:asciiTheme="minorHAnsi" w:eastAsia="Calibri" w:hAnsiTheme="minorHAnsi" w:cstheme="minorHAnsi"/>
          <w:b w:val="0"/>
          <w:i/>
          <w:color w:val="auto"/>
          <w:sz w:val="22"/>
          <w:szCs w:val="22"/>
        </w:rPr>
      </w:pPr>
      <w:r>
        <w:rPr>
          <w:rFonts w:asciiTheme="minorHAnsi" w:eastAsia="Calibri" w:hAnsiTheme="minorHAnsi" w:cstheme="minorHAnsi"/>
          <w:b w:val="0"/>
          <w:color w:val="auto"/>
          <w:sz w:val="22"/>
          <w:szCs w:val="22"/>
        </w:rPr>
        <w:t xml:space="preserve">Filter Options </w:t>
      </w:r>
      <w:r w:rsidRPr="00766CAF">
        <w:rPr>
          <w:rFonts w:asciiTheme="minorHAnsi" w:eastAsia="Calibri" w:hAnsiTheme="minorHAnsi" w:cstheme="minorHAnsi"/>
          <w:b w:val="0"/>
          <w:i/>
          <w:color w:val="auto"/>
          <w:sz w:val="22"/>
          <w:szCs w:val="22"/>
        </w:rPr>
        <w:t>are : Delivery Status [Transit, Pending LR, Disputes, Approved]</w:t>
      </w:r>
    </w:p>
    <w:p w:rsidR="00BE5120" w:rsidRDefault="00BE5120" w:rsidP="00BE5120">
      <w:pPr>
        <w:pStyle w:val="tmsectionheader2"/>
        <w:spacing w:before="0" w:beforeAutospacing="0" w:after="0" w:afterAutospacing="0"/>
        <w:rPr>
          <w:rFonts w:asciiTheme="minorHAnsi" w:eastAsia="Calibri" w:hAnsiTheme="minorHAnsi" w:cstheme="minorHAnsi"/>
          <w:b w:val="0"/>
          <w:color w:val="auto"/>
          <w:sz w:val="22"/>
          <w:szCs w:val="22"/>
        </w:rPr>
      </w:pPr>
      <w:r>
        <w:rPr>
          <w:rFonts w:asciiTheme="minorHAnsi" w:eastAsia="Calibri" w:hAnsiTheme="minorHAnsi" w:cstheme="minorHAnsi"/>
          <w:b w:val="0"/>
          <w:color w:val="auto"/>
          <w:sz w:val="22"/>
          <w:szCs w:val="22"/>
        </w:rPr>
        <w:t>Search Columns for Customer, Truck No. Dispatch Date [From and To]</w:t>
      </w:r>
    </w:p>
    <w:p w:rsidR="00BE5120" w:rsidRDefault="00766CAF" w:rsidP="00766CAF">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drawing>
          <wp:anchor distT="0" distB="0" distL="114300" distR="114300" simplePos="0" relativeHeight="252699648" behindDoc="0" locked="0" layoutInCell="1" allowOverlap="1">
            <wp:simplePos x="0" y="0"/>
            <wp:positionH relativeFrom="column">
              <wp:posOffset>2963956</wp:posOffset>
            </wp:positionH>
            <wp:positionV relativeFrom="paragraph">
              <wp:posOffset>430119</wp:posOffset>
            </wp:positionV>
            <wp:extent cx="217618" cy="193638"/>
            <wp:effectExtent l="19050" t="0" r="0" b="0"/>
            <wp:wrapNone/>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7618" cy="193638"/>
                    </a:xfrm>
                    <a:prstGeom prst="rect">
                      <a:avLst/>
                    </a:prstGeom>
                    <a:noFill/>
                    <a:ln w="9525">
                      <a:noFill/>
                      <a:miter lim="800000"/>
                      <a:headEnd/>
                      <a:tailEnd/>
                    </a:ln>
                  </pic:spPr>
                </pic:pic>
              </a:graphicData>
            </a:graphic>
          </wp:anchor>
        </w:drawing>
      </w:r>
      <w:r w:rsidRPr="00766CAF">
        <w:rPr>
          <w:rFonts w:asciiTheme="minorHAnsi" w:eastAsia="Calibri" w:hAnsiTheme="minorHAnsi" w:cstheme="minorHAnsi"/>
          <w:b w:val="0"/>
          <w:noProof/>
          <w:color w:val="auto"/>
          <w:sz w:val="22"/>
          <w:szCs w:val="22"/>
          <w:lang w:val="en-IN" w:eastAsia="en-IN"/>
        </w:rPr>
        <w:drawing>
          <wp:anchor distT="0" distB="0" distL="114300" distR="114300" simplePos="0" relativeHeight="252697600" behindDoc="0" locked="0" layoutInCell="1" allowOverlap="1">
            <wp:simplePos x="0" y="0"/>
            <wp:positionH relativeFrom="column">
              <wp:posOffset>2963956</wp:posOffset>
            </wp:positionH>
            <wp:positionV relativeFrom="paragraph">
              <wp:posOffset>204209</wp:posOffset>
            </wp:positionV>
            <wp:extent cx="217618" cy="193637"/>
            <wp:effectExtent l="19050" t="0" r="0" b="0"/>
            <wp:wrapNone/>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7618" cy="193637"/>
                    </a:xfrm>
                    <a:prstGeom prst="rect">
                      <a:avLst/>
                    </a:prstGeom>
                    <a:noFill/>
                    <a:ln w="9525">
                      <a:noFill/>
                      <a:miter lim="800000"/>
                      <a:headEnd/>
                      <a:tailEnd/>
                    </a:ln>
                  </pic:spPr>
                </pic:pic>
              </a:graphicData>
            </a:graphic>
          </wp:anchor>
        </w:drawing>
      </w:r>
      <w:r w:rsidRPr="00766CAF">
        <w:rPr>
          <w:rFonts w:asciiTheme="minorHAnsi" w:eastAsia="Calibri" w:hAnsiTheme="minorHAnsi" w:cstheme="minorHAnsi"/>
          <w:b w:val="0"/>
          <w:noProof/>
          <w:color w:val="auto"/>
          <w:sz w:val="22"/>
          <w:szCs w:val="22"/>
          <w:lang w:val="en-IN" w:eastAsia="en-IN"/>
        </w:rPr>
        <w:drawing>
          <wp:anchor distT="0" distB="0" distL="114300" distR="114300" simplePos="0" relativeHeight="252695552" behindDoc="0" locked="0" layoutInCell="1" allowOverlap="1">
            <wp:simplePos x="0" y="0"/>
            <wp:positionH relativeFrom="column">
              <wp:posOffset>1188944</wp:posOffset>
            </wp:positionH>
            <wp:positionV relativeFrom="paragraph">
              <wp:posOffset>204208</wp:posOffset>
            </wp:positionV>
            <wp:extent cx="217618" cy="193638"/>
            <wp:effectExtent l="19050" t="0" r="0" b="0"/>
            <wp:wrapNone/>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7618" cy="193638"/>
                    </a:xfrm>
                    <a:prstGeom prst="rect">
                      <a:avLst/>
                    </a:prstGeom>
                    <a:noFill/>
                    <a:ln w="9525">
                      <a:noFill/>
                      <a:miter lim="800000"/>
                      <a:headEnd/>
                      <a:tailEnd/>
                    </a:ln>
                  </pic:spPr>
                </pic:pic>
              </a:graphicData>
            </a:graphic>
          </wp:anchor>
        </w:drawing>
      </w:r>
      <w:r w:rsidR="00C14BA8">
        <w:rPr>
          <w:rFonts w:asciiTheme="minorHAnsi" w:eastAsia="Calibri" w:hAnsiTheme="minorHAnsi" w:cstheme="minorHAnsi"/>
          <w:b w:val="0"/>
          <w:noProof/>
          <w:color w:val="auto"/>
          <w:sz w:val="22"/>
          <w:szCs w:val="22"/>
          <w:lang w:val="en-IN" w:eastAsia="en-IN"/>
        </w:rPr>
        <w:pict>
          <v:shape id="_x0000_s4790" type="#_x0000_t202" style="position:absolute;margin-left:2.7pt;margin-top:15pt;width:257.5pt;height:104.45pt;z-index:252689408;mso-position-horizontal-relative:text;mso-position-vertical-relative:text;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90">
              <w:txbxContent>
                <w:p w:rsidR="007F22F7" w:rsidRDefault="007F22F7" w:rsidP="00BE5120">
                  <w:pPr>
                    <w:rPr>
                      <w:rFonts w:asciiTheme="minorHAnsi" w:hAnsiTheme="minorHAnsi" w:cstheme="minorHAnsi"/>
                      <w:b/>
                      <w:sz w:val="24"/>
                    </w:rPr>
                  </w:pPr>
                  <w:r>
                    <w:rPr>
                      <w:rFonts w:asciiTheme="minorHAnsi" w:hAnsiTheme="minorHAnsi" w:cstheme="minorHAnsi"/>
                      <w:b/>
                      <w:sz w:val="24"/>
                    </w:rPr>
                    <w:t>Invoice# _____________ Truck No. ___________ Customer Name __________________________</w:t>
                  </w:r>
                </w:p>
                <w:p w:rsidR="007F22F7" w:rsidRDefault="007F22F7" w:rsidP="00BE5120">
                  <w:pPr>
                    <w:rPr>
                      <w:rFonts w:asciiTheme="minorHAnsi" w:hAnsiTheme="minorHAnsi" w:cstheme="minorHAnsi"/>
                      <w:b/>
                      <w:sz w:val="24"/>
                    </w:rPr>
                  </w:pPr>
                  <w:r>
                    <w:rPr>
                      <w:rFonts w:asciiTheme="minorHAnsi" w:hAnsiTheme="minorHAnsi" w:cstheme="minorHAnsi"/>
                      <w:b/>
                      <w:sz w:val="24"/>
                    </w:rPr>
                    <w:t>Destination_____________________________</w:t>
                  </w:r>
                </w:p>
                <w:p w:rsidR="007F22F7" w:rsidRDefault="007F22F7" w:rsidP="00BE5120">
                  <w:pPr>
                    <w:rPr>
                      <w:rFonts w:asciiTheme="minorHAnsi" w:hAnsiTheme="minorHAnsi" w:cstheme="minorHAnsi"/>
                      <w:b/>
                      <w:sz w:val="24"/>
                    </w:rPr>
                  </w:pPr>
                  <w:r>
                    <w:rPr>
                      <w:rFonts w:asciiTheme="minorHAnsi" w:hAnsiTheme="minorHAnsi" w:cstheme="minorHAnsi"/>
                      <w:b/>
                      <w:sz w:val="24"/>
                    </w:rPr>
                    <w:t>From Date ___________ To Date : __________</w:t>
                  </w:r>
                </w:p>
                <w:p w:rsidR="007F22F7" w:rsidRDefault="007F22F7" w:rsidP="00BE5120">
                  <w:pPr>
                    <w:rPr>
                      <w:rFonts w:asciiTheme="minorHAnsi" w:hAnsiTheme="minorHAnsi" w:cstheme="minorHAnsi"/>
                      <w:b/>
                      <w:sz w:val="24"/>
                    </w:rPr>
                  </w:pPr>
                  <w:r>
                    <w:rPr>
                      <w:rFonts w:asciiTheme="minorHAnsi" w:hAnsiTheme="minorHAnsi" w:cstheme="minorHAnsi"/>
                      <w:b/>
                      <w:sz w:val="24"/>
                    </w:rPr>
                    <w:t>Delivery Status  [</w:t>
                  </w:r>
                  <w:r w:rsidRPr="00AC5A56">
                    <w:rPr>
                      <w:rFonts w:asciiTheme="minorHAnsi" w:hAnsiTheme="minorHAnsi" w:cstheme="minorHAnsi"/>
                      <w:b/>
                      <w:sz w:val="24"/>
                      <w:u w:val="single"/>
                    </w:rPr>
                    <w:t>FILTER MENU</w:t>
                  </w:r>
                  <w:r>
                    <w:rPr>
                      <w:rFonts w:asciiTheme="minorHAnsi" w:hAnsiTheme="minorHAnsi" w:cstheme="minorHAnsi"/>
                      <w:b/>
                      <w:sz w:val="24"/>
                    </w:rPr>
                    <w:t>]</w:t>
                  </w:r>
                </w:p>
              </w:txbxContent>
            </v:textbox>
          </v:shape>
        </w:pict>
      </w:r>
    </w:p>
    <w:p w:rsidR="00BE5120" w:rsidRDefault="00BE5120" w:rsidP="00766CAF">
      <w:pPr>
        <w:pStyle w:val="tmsectionheader2"/>
        <w:rPr>
          <w:rFonts w:asciiTheme="minorHAnsi" w:eastAsia="Calibri" w:hAnsiTheme="minorHAnsi" w:cstheme="minorHAnsi"/>
          <w:b w:val="0"/>
          <w:color w:val="auto"/>
          <w:sz w:val="22"/>
          <w:szCs w:val="22"/>
        </w:rPr>
      </w:pPr>
    </w:p>
    <w:p w:rsidR="00BE5120" w:rsidRDefault="00766CAF" w:rsidP="00766CAF">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drawing>
          <wp:anchor distT="0" distB="0" distL="114300" distR="114300" simplePos="0" relativeHeight="252694528" behindDoc="0" locked="0" layoutInCell="1" allowOverlap="1">
            <wp:simplePos x="0" y="0"/>
            <wp:positionH relativeFrom="column">
              <wp:posOffset>2159598</wp:posOffset>
            </wp:positionH>
            <wp:positionV relativeFrom="paragraph">
              <wp:posOffset>158152</wp:posOffset>
            </wp:positionV>
            <wp:extent cx="169508" cy="172123"/>
            <wp:effectExtent l="19050" t="0" r="1942"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169508" cy="172123"/>
                    </a:xfrm>
                    <a:prstGeom prst="rect">
                      <a:avLst/>
                    </a:prstGeom>
                    <a:noFill/>
                    <a:ln w="9525">
                      <a:noFill/>
                      <a:miter lim="800000"/>
                      <a:headEnd/>
                      <a:tailEnd/>
                    </a:ln>
                  </pic:spPr>
                </pic:pic>
              </a:graphicData>
            </a:graphic>
          </wp:anchor>
        </w:drawing>
      </w:r>
      <w:r w:rsidR="00C14BA8">
        <w:rPr>
          <w:rFonts w:asciiTheme="minorHAnsi" w:eastAsia="Calibri" w:hAnsiTheme="minorHAnsi" w:cstheme="minorHAnsi"/>
          <w:b w:val="0"/>
          <w:noProof/>
          <w:color w:val="auto"/>
          <w:sz w:val="22"/>
          <w:szCs w:val="22"/>
          <w:lang w:val="en-IN" w:eastAsia="en-IN"/>
        </w:rPr>
        <w:pict>
          <v:shape id="_x0000_s4791" type="#_x0000_t202" style="position:absolute;margin-left:146.6pt;margin-top:26.05pt;width:105.9pt;height:20.4pt;z-index:252690432;mso-height-percent:200;mso-position-horizontal-relative:text;mso-position-vertical-relative:text;mso-height-percent:200;mso-width-relative:margin;mso-height-relative:margin" fillcolor="white [3201]" strokecolor="#b2a1c7 [1943]" strokeweight="1pt">
            <v:fill color2="#ccc0d9 [1303]" focusposition="1" focussize="" focus="100%" type="gradient"/>
            <v:shadow on="t" type="perspective" color="#3f3151 [1607]" opacity=".5" offset="1pt" offset2="-3pt"/>
            <v:textbox style="mso-next-textbox:#_x0000_s4791;mso-fit-shape-to-text:t">
              <w:txbxContent>
                <w:p w:rsidR="007F22F7" w:rsidRPr="004B37B9" w:rsidRDefault="007F22F7" w:rsidP="00BE5120">
                  <w:pPr>
                    <w:jc w:val="center"/>
                    <w:rPr>
                      <w:rFonts w:asciiTheme="minorHAnsi" w:hAnsiTheme="minorHAnsi" w:cstheme="minorHAnsi"/>
                      <w:b/>
                      <w:sz w:val="20"/>
                    </w:rPr>
                  </w:pPr>
                  <w:r>
                    <w:rPr>
                      <w:rFonts w:asciiTheme="minorHAnsi" w:hAnsiTheme="minorHAnsi" w:cstheme="minorHAnsi"/>
                      <w:b/>
                      <w:sz w:val="20"/>
                    </w:rPr>
                    <w:t>Search</w:t>
                  </w:r>
                </w:p>
              </w:txbxContent>
            </v:textbox>
          </v:shape>
        </w:pict>
      </w:r>
    </w:p>
    <w:p w:rsidR="00BE5120" w:rsidRDefault="00BE5120" w:rsidP="00BE5120">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8B446E" w:rsidP="00D47DAA">
      <w:pPr>
        <w:pStyle w:val="tmsectionheader2"/>
        <w:rPr>
          <w:rFonts w:asciiTheme="minorHAnsi" w:eastAsia="Calibri" w:hAnsiTheme="minorHAnsi" w:cstheme="minorHAnsi"/>
          <w:b w:val="0"/>
          <w:color w:val="auto"/>
          <w:sz w:val="22"/>
          <w:szCs w:val="22"/>
        </w:rPr>
      </w:pPr>
    </w:p>
    <w:p w:rsidR="009E7577" w:rsidRPr="00BE5120" w:rsidRDefault="009E7577" w:rsidP="009E7577">
      <w:pPr>
        <w:pStyle w:val="tmsectionheader2"/>
        <w:rPr>
          <w:rFonts w:asciiTheme="minorHAnsi" w:eastAsia="Calibri" w:hAnsiTheme="minorHAnsi" w:cstheme="minorHAnsi"/>
          <w:color w:val="auto"/>
          <w:sz w:val="28"/>
          <w:szCs w:val="22"/>
          <w:u w:val="single"/>
        </w:rPr>
      </w:pPr>
      <w:r w:rsidRPr="00F93B85">
        <w:rPr>
          <w:rFonts w:asciiTheme="minorHAnsi" w:eastAsia="Calibri" w:hAnsiTheme="minorHAnsi" w:cstheme="minorHAnsi"/>
          <w:color w:val="auto"/>
          <w:sz w:val="28"/>
          <w:szCs w:val="22"/>
          <w:u w:val="single"/>
        </w:rPr>
        <w:t>Transporter-&gt; Invoice</w:t>
      </w:r>
      <w:r>
        <w:rPr>
          <w:rFonts w:asciiTheme="minorHAnsi" w:eastAsia="Calibri" w:hAnsiTheme="minorHAnsi" w:cstheme="minorHAnsi"/>
          <w:color w:val="auto"/>
          <w:sz w:val="28"/>
          <w:szCs w:val="22"/>
          <w:u w:val="single"/>
        </w:rPr>
        <w:t xml:space="preserve"> Status</w:t>
      </w:r>
    </w:p>
    <w:p w:rsidR="008B446E" w:rsidRDefault="009E7577" w:rsidP="00D47DAA">
      <w:pPr>
        <w:pStyle w:val="tmsectionheader2"/>
        <w:rPr>
          <w:rFonts w:asciiTheme="minorHAnsi" w:eastAsia="Calibri" w:hAnsiTheme="minorHAnsi" w:cstheme="minorHAnsi"/>
          <w:b w:val="0"/>
          <w:color w:val="auto"/>
          <w:sz w:val="22"/>
          <w:szCs w:val="22"/>
        </w:rPr>
      </w:pPr>
      <w:r w:rsidRPr="009E7577">
        <w:rPr>
          <w:rFonts w:asciiTheme="minorHAnsi" w:eastAsia="Calibri" w:hAnsiTheme="minorHAnsi" w:cstheme="minorHAnsi"/>
          <w:b w:val="0"/>
          <w:noProof/>
          <w:color w:val="auto"/>
          <w:sz w:val="22"/>
          <w:szCs w:val="22"/>
          <w:lang w:val="en-IN" w:eastAsia="en-IN"/>
        </w:rPr>
        <w:drawing>
          <wp:anchor distT="0" distB="0" distL="114300" distR="114300" simplePos="0" relativeHeight="252701696" behindDoc="0" locked="0" layoutInCell="1" allowOverlap="1">
            <wp:simplePos x="0" y="0"/>
            <wp:positionH relativeFrom="column">
              <wp:posOffset>728158</wp:posOffset>
            </wp:positionH>
            <wp:positionV relativeFrom="paragraph">
              <wp:posOffset>-23271</wp:posOffset>
            </wp:positionV>
            <wp:extent cx="3691629" cy="4313070"/>
            <wp:effectExtent l="19050" t="19050" r="22412" b="14493"/>
            <wp:wrapNone/>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696723" cy="4314975"/>
                    </a:xfrm>
                    <a:prstGeom prst="rect">
                      <a:avLst/>
                    </a:prstGeom>
                    <a:noFill/>
                    <a:ln w="9525">
                      <a:solidFill>
                        <a:schemeClr val="accent1"/>
                      </a:solidFill>
                      <a:miter lim="800000"/>
                      <a:headEnd/>
                      <a:tailEnd/>
                    </a:ln>
                  </pic:spPr>
                </pic:pic>
              </a:graphicData>
            </a:graphic>
          </wp:anchor>
        </w:drawing>
      </w:r>
    </w:p>
    <w:p w:rsidR="008B446E" w:rsidRDefault="008B446E" w:rsidP="00D47DAA">
      <w:pPr>
        <w:pStyle w:val="tmsectionheader2"/>
        <w:rPr>
          <w:rFonts w:asciiTheme="minorHAnsi" w:eastAsia="Calibri" w:hAnsiTheme="minorHAnsi" w:cstheme="minorHAnsi"/>
          <w:b w:val="0"/>
          <w:color w:val="auto"/>
          <w:sz w:val="22"/>
          <w:szCs w:val="22"/>
        </w:rPr>
      </w:pPr>
    </w:p>
    <w:p w:rsidR="008B446E" w:rsidRDefault="00C14BA8" w:rsidP="00D47DAA">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793" type="#_x0000_t202" style="position:absolute;margin-left:71.45pt;margin-top:24.7pt;width:257.5pt;height:124.75pt;z-index:252702720;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93">
              <w:txbxContent>
                <w:p w:rsidR="007F22F7" w:rsidRDefault="007F22F7" w:rsidP="009E7577">
                  <w:pPr>
                    <w:rPr>
                      <w:rFonts w:asciiTheme="minorHAnsi" w:hAnsiTheme="minorHAnsi" w:cstheme="minorHAnsi"/>
                      <w:b/>
                      <w:sz w:val="24"/>
                    </w:rPr>
                  </w:pPr>
                  <w:r>
                    <w:rPr>
                      <w:rFonts w:asciiTheme="minorHAnsi" w:hAnsiTheme="minorHAnsi" w:cstheme="minorHAnsi"/>
                      <w:b/>
                      <w:sz w:val="24"/>
                    </w:rPr>
                    <w:t xml:space="preserve">Date of Invoice# </w:t>
                  </w:r>
                  <w:r w:rsidRPr="009E7577">
                    <w:rPr>
                      <w:rFonts w:asciiTheme="minorHAnsi" w:hAnsiTheme="minorHAnsi" w:cstheme="minorHAnsi"/>
                      <w:b/>
                      <w:noProof/>
                      <w:sz w:val="24"/>
                      <w:lang w:val="en-IN" w:eastAsia="en-IN"/>
                    </w:rPr>
                    <w:drawing>
                      <wp:inline distT="0" distB="0" distL="0" distR="0">
                        <wp:extent cx="217618" cy="1936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217618" cy="193637"/>
                                </a:xfrm>
                                <a:prstGeom prst="rect">
                                  <a:avLst/>
                                </a:prstGeom>
                                <a:noFill/>
                                <a:ln w="9525">
                                  <a:noFill/>
                                  <a:miter lim="800000"/>
                                  <a:headEnd/>
                                  <a:tailEnd/>
                                </a:ln>
                              </pic:spPr>
                            </pic:pic>
                          </a:graphicData>
                        </a:graphic>
                      </wp:inline>
                    </w:drawing>
                  </w:r>
                </w:p>
                <w:p w:rsidR="007F22F7" w:rsidRDefault="007F22F7" w:rsidP="009E7577">
                  <w:pPr>
                    <w:rPr>
                      <w:rFonts w:asciiTheme="minorHAnsi" w:hAnsiTheme="minorHAnsi" w:cstheme="minorHAnsi"/>
                      <w:b/>
                      <w:sz w:val="24"/>
                    </w:rPr>
                  </w:pPr>
                  <w:r>
                    <w:rPr>
                      <w:rFonts w:asciiTheme="minorHAnsi" w:hAnsiTheme="minorHAnsi" w:cstheme="minorHAnsi"/>
                      <w:b/>
                      <w:sz w:val="24"/>
                    </w:rPr>
                    <w:t>From Date ___________ To Date : __________</w:t>
                  </w:r>
                </w:p>
                <w:p w:rsidR="007F22F7" w:rsidRDefault="007F22F7" w:rsidP="009E7577">
                  <w:pPr>
                    <w:rPr>
                      <w:rFonts w:asciiTheme="minorHAnsi" w:hAnsiTheme="minorHAnsi" w:cstheme="minorHAnsi"/>
                      <w:b/>
                      <w:sz w:val="24"/>
                    </w:rPr>
                  </w:pPr>
                </w:p>
                <w:p w:rsidR="007F22F7" w:rsidRDefault="007F22F7" w:rsidP="009E7577">
                  <w:pPr>
                    <w:rPr>
                      <w:rFonts w:asciiTheme="minorHAnsi" w:hAnsiTheme="minorHAnsi" w:cstheme="minorHAnsi"/>
                      <w:b/>
                      <w:sz w:val="24"/>
                    </w:rPr>
                  </w:pPr>
                  <w:r>
                    <w:rPr>
                      <w:rFonts w:asciiTheme="minorHAnsi" w:hAnsiTheme="minorHAnsi" w:cstheme="minorHAnsi"/>
                      <w:b/>
                      <w:sz w:val="24"/>
                    </w:rPr>
                    <w:t xml:space="preserve">Delivery From  </w:t>
                  </w:r>
                  <w:r w:rsidRPr="009E7577">
                    <w:rPr>
                      <w:rFonts w:asciiTheme="minorHAnsi" w:hAnsiTheme="minorHAnsi" w:cstheme="minorHAnsi"/>
                      <w:b/>
                      <w:noProof/>
                      <w:sz w:val="24"/>
                      <w:lang w:val="en-IN" w:eastAsia="en-IN"/>
                    </w:rPr>
                    <w:drawing>
                      <wp:inline distT="0" distB="0" distL="0" distR="0">
                        <wp:extent cx="217618" cy="193637"/>
                        <wp:effectExtent l="0" t="0" r="0" b="0"/>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217618" cy="193637"/>
                                </a:xfrm>
                                <a:prstGeom prst="rect">
                                  <a:avLst/>
                                </a:prstGeom>
                                <a:noFill/>
                                <a:ln w="9525">
                                  <a:noFill/>
                                  <a:miter lim="800000"/>
                                  <a:headEnd/>
                                  <a:tailEnd/>
                                </a:ln>
                              </pic:spPr>
                            </pic:pic>
                          </a:graphicData>
                        </a:graphic>
                      </wp:inline>
                    </w:drawing>
                  </w:r>
                </w:p>
                <w:p w:rsidR="007F22F7" w:rsidRDefault="007F22F7" w:rsidP="009E7577">
                  <w:pPr>
                    <w:rPr>
                      <w:rFonts w:asciiTheme="minorHAnsi" w:hAnsiTheme="minorHAnsi" w:cstheme="minorHAnsi"/>
                      <w:b/>
                      <w:sz w:val="24"/>
                    </w:rPr>
                  </w:pPr>
                  <w:r>
                    <w:rPr>
                      <w:rFonts w:asciiTheme="minorHAnsi" w:hAnsiTheme="minorHAnsi" w:cstheme="minorHAnsi"/>
                      <w:b/>
                      <w:sz w:val="24"/>
                    </w:rPr>
                    <w:t>From Date ___________ To Date : __________</w:t>
                  </w:r>
                </w:p>
                <w:p w:rsidR="007F22F7" w:rsidRDefault="007F22F7" w:rsidP="009E7577">
                  <w:pPr>
                    <w:rPr>
                      <w:rFonts w:asciiTheme="minorHAnsi" w:hAnsiTheme="minorHAnsi" w:cstheme="minorHAnsi"/>
                      <w:b/>
                      <w:sz w:val="24"/>
                    </w:rPr>
                  </w:pPr>
                </w:p>
                <w:p w:rsidR="007F22F7" w:rsidRDefault="007F22F7" w:rsidP="009E7577">
                  <w:pPr>
                    <w:rPr>
                      <w:rFonts w:asciiTheme="minorHAnsi" w:hAnsiTheme="minorHAnsi" w:cstheme="minorHAnsi"/>
                      <w:b/>
                      <w:sz w:val="24"/>
                    </w:rPr>
                  </w:pPr>
                  <w:r>
                    <w:rPr>
                      <w:rFonts w:asciiTheme="minorHAnsi" w:hAnsiTheme="minorHAnsi" w:cstheme="minorHAnsi"/>
                      <w:b/>
                      <w:sz w:val="24"/>
                    </w:rPr>
                    <w:t>plant______________</w:t>
                  </w:r>
                  <w:r w:rsidRPr="009E7577">
                    <w:rPr>
                      <w:rFonts w:asciiTheme="minorHAnsi" w:hAnsiTheme="minorHAnsi" w:cstheme="minorHAnsi"/>
                      <w:b/>
                      <w:noProof/>
                      <w:sz w:val="24"/>
                      <w:lang w:val="en-IN" w:eastAsia="en-IN"/>
                    </w:rPr>
                    <w:drawing>
                      <wp:inline distT="0" distB="0" distL="0" distR="0">
                        <wp:extent cx="172683" cy="1721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srcRect/>
                                <a:stretch>
                                  <a:fillRect/>
                                </a:stretch>
                              </pic:blipFill>
                              <pic:spPr bwMode="auto">
                                <a:xfrm>
                                  <a:off x="0" y="0"/>
                                  <a:ext cx="169508" cy="172123"/>
                                </a:xfrm>
                                <a:prstGeom prst="rect">
                                  <a:avLst/>
                                </a:prstGeom>
                                <a:noFill/>
                                <a:ln w="9525">
                                  <a:noFill/>
                                  <a:miter lim="800000"/>
                                  <a:headEnd/>
                                  <a:tailEnd/>
                                </a:ln>
                              </pic:spPr>
                            </pic:pic>
                          </a:graphicData>
                        </a:graphic>
                      </wp:inline>
                    </w:drawing>
                  </w:r>
                </w:p>
                <w:p w:rsidR="007F22F7" w:rsidRDefault="007F22F7" w:rsidP="009E7577">
                  <w:pPr>
                    <w:rPr>
                      <w:rFonts w:asciiTheme="minorHAnsi" w:hAnsiTheme="minorHAnsi" w:cstheme="minorHAnsi"/>
                      <w:b/>
                      <w:sz w:val="24"/>
                    </w:rPr>
                  </w:pPr>
                </w:p>
              </w:txbxContent>
            </v:textbox>
          </v:shape>
        </w:pict>
      </w:r>
    </w:p>
    <w:p w:rsidR="008430BB" w:rsidRDefault="008430BB" w:rsidP="008430BB">
      <w:pPr>
        <w:pStyle w:val="tmsectionheader2"/>
        <w:rPr>
          <w:rFonts w:asciiTheme="minorHAnsi" w:eastAsia="Calibri" w:hAnsiTheme="minorHAnsi" w:cstheme="minorHAnsi"/>
          <w:b w:val="0"/>
          <w:color w:val="auto"/>
          <w:sz w:val="22"/>
          <w:szCs w:val="22"/>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Default="008430BB" w:rsidP="008430BB">
      <w:pPr>
        <w:rPr>
          <w:rFonts w:eastAsia="Calibri"/>
        </w:rPr>
      </w:pPr>
    </w:p>
    <w:p w:rsidR="008430BB" w:rsidRPr="008430BB" w:rsidRDefault="008430BB" w:rsidP="008430BB">
      <w:pPr>
        <w:rPr>
          <w:rFonts w:eastAsia="Calibri"/>
        </w:rPr>
      </w:pPr>
    </w:p>
    <w:p w:rsidR="008430BB" w:rsidRDefault="008430BB" w:rsidP="008430BB">
      <w:pPr>
        <w:rPr>
          <w:rFonts w:eastAsia="Calibri"/>
        </w:rPr>
      </w:pPr>
    </w:p>
    <w:p w:rsidR="008B446E" w:rsidRDefault="008430BB" w:rsidP="008430BB">
      <w:pPr>
        <w:tabs>
          <w:tab w:val="left" w:pos="7691"/>
        </w:tabs>
        <w:rPr>
          <w:rFonts w:eastAsia="Calibri"/>
        </w:rPr>
      </w:pPr>
      <w:r>
        <w:rPr>
          <w:rFonts w:eastAsia="Calibri"/>
        </w:rPr>
        <w:tab/>
      </w: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pStyle w:val="tmsectionheader2"/>
        <w:rPr>
          <w:rFonts w:asciiTheme="minorHAnsi" w:eastAsia="Calibri" w:hAnsiTheme="minorHAnsi" w:cstheme="minorHAnsi"/>
          <w:color w:val="auto"/>
          <w:sz w:val="28"/>
          <w:szCs w:val="22"/>
          <w:u w:val="single"/>
        </w:rPr>
      </w:pPr>
      <w:r w:rsidRPr="00F93B85">
        <w:rPr>
          <w:rFonts w:asciiTheme="minorHAnsi" w:eastAsia="Calibri" w:hAnsiTheme="minorHAnsi" w:cstheme="minorHAnsi"/>
          <w:color w:val="auto"/>
          <w:sz w:val="28"/>
          <w:szCs w:val="22"/>
          <w:u w:val="single"/>
        </w:rPr>
        <w:lastRenderedPageBreak/>
        <w:t xml:space="preserve">Transporter-&gt; </w:t>
      </w:r>
      <w:r>
        <w:rPr>
          <w:rFonts w:asciiTheme="minorHAnsi" w:eastAsia="Calibri" w:hAnsiTheme="minorHAnsi" w:cstheme="minorHAnsi"/>
          <w:color w:val="auto"/>
          <w:sz w:val="28"/>
          <w:szCs w:val="22"/>
          <w:u w:val="single"/>
        </w:rPr>
        <w:t>Disputes</w:t>
      </w:r>
    </w:p>
    <w:p w:rsidR="008430BB" w:rsidRDefault="008430BB" w:rsidP="008430BB">
      <w:pPr>
        <w:pStyle w:val="tmsectionheader2"/>
        <w:rPr>
          <w:rFonts w:asciiTheme="minorHAnsi" w:eastAsia="Calibri" w:hAnsiTheme="minorHAnsi" w:cstheme="minorHAnsi"/>
          <w:b w:val="0"/>
          <w:color w:val="auto"/>
          <w:sz w:val="28"/>
          <w:szCs w:val="22"/>
        </w:rPr>
      </w:pPr>
      <w:r w:rsidRPr="008430BB">
        <w:rPr>
          <w:rFonts w:asciiTheme="minorHAnsi" w:eastAsia="Calibri" w:hAnsiTheme="minorHAnsi" w:cstheme="minorHAnsi"/>
          <w:b w:val="0"/>
          <w:color w:val="auto"/>
          <w:sz w:val="28"/>
          <w:szCs w:val="22"/>
        </w:rPr>
        <w:t xml:space="preserve">* Same as </w:t>
      </w:r>
      <w:del w:id="352" w:author="Administrator" w:date="2019-01-30T17:02:00Z">
        <w:r w:rsidRPr="008430BB" w:rsidDel="00CA0279">
          <w:rPr>
            <w:rFonts w:asciiTheme="minorHAnsi" w:eastAsia="Calibri" w:hAnsiTheme="minorHAnsi" w:cstheme="minorHAnsi"/>
            <w:b w:val="0"/>
            <w:color w:val="auto"/>
            <w:sz w:val="28"/>
            <w:szCs w:val="22"/>
          </w:rPr>
          <w:delText xml:space="preserve">Customer </w:delText>
        </w:r>
      </w:del>
      <w:ins w:id="353" w:author="Administrator" w:date="2019-01-30T17:02:00Z">
        <w:r w:rsidR="00CA0279">
          <w:rPr>
            <w:rFonts w:asciiTheme="minorHAnsi" w:eastAsia="Calibri" w:hAnsiTheme="minorHAnsi" w:cstheme="minorHAnsi"/>
            <w:b w:val="0"/>
            <w:color w:val="auto"/>
            <w:sz w:val="28"/>
            <w:szCs w:val="22"/>
          </w:rPr>
          <w:t>accounts</w:t>
        </w:r>
      </w:ins>
      <w:r w:rsidRPr="008430BB">
        <w:rPr>
          <w:rFonts w:asciiTheme="minorHAnsi" w:eastAsia="Calibri" w:hAnsiTheme="minorHAnsi" w:cstheme="minorHAnsi"/>
          <w:b w:val="0"/>
          <w:color w:val="auto"/>
          <w:sz w:val="28"/>
          <w:szCs w:val="22"/>
        </w:rPr>
        <w:t>-&gt;Disputes</w:t>
      </w:r>
    </w:p>
    <w:p w:rsidR="008430BB" w:rsidRPr="008430BB" w:rsidRDefault="008430BB" w:rsidP="008430BB">
      <w:pPr>
        <w:pStyle w:val="tmsectionheader2"/>
        <w:rPr>
          <w:rFonts w:asciiTheme="minorHAnsi" w:eastAsia="Calibri" w:hAnsiTheme="minorHAnsi" w:cstheme="minorHAnsi"/>
          <w:b w:val="0"/>
          <w:color w:val="auto"/>
          <w:sz w:val="28"/>
          <w:szCs w:val="22"/>
        </w:rPr>
      </w:pPr>
      <w:r>
        <w:rPr>
          <w:rFonts w:asciiTheme="minorHAnsi" w:eastAsia="Calibri" w:hAnsiTheme="minorHAnsi" w:cstheme="minorHAnsi"/>
          <w:b w:val="0"/>
          <w:noProof/>
          <w:color w:val="auto"/>
          <w:sz w:val="28"/>
          <w:szCs w:val="22"/>
          <w:lang w:val="en-IN" w:eastAsia="en-IN"/>
        </w:rPr>
        <w:drawing>
          <wp:anchor distT="0" distB="0" distL="114300" distR="114300" simplePos="0" relativeHeight="252704768" behindDoc="0" locked="0" layoutInCell="1" allowOverlap="1">
            <wp:simplePos x="0" y="0"/>
            <wp:positionH relativeFrom="column">
              <wp:posOffset>727075</wp:posOffset>
            </wp:positionH>
            <wp:positionV relativeFrom="paragraph">
              <wp:posOffset>102235</wp:posOffset>
            </wp:positionV>
            <wp:extent cx="3689985" cy="4315460"/>
            <wp:effectExtent l="38100" t="19050" r="24765" b="27940"/>
            <wp:wrapNone/>
            <wp:docPr id="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689985" cy="4315460"/>
                    </a:xfrm>
                    <a:prstGeom prst="rect">
                      <a:avLst/>
                    </a:prstGeom>
                    <a:noFill/>
                    <a:ln w="9525">
                      <a:solidFill>
                        <a:schemeClr val="accent1"/>
                      </a:solidFill>
                      <a:miter lim="800000"/>
                      <a:headEnd/>
                      <a:tailEnd/>
                    </a:ln>
                  </pic:spPr>
                </pic:pic>
              </a:graphicData>
            </a:graphic>
          </wp:anchor>
        </w:drawing>
      </w:r>
    </w:p>
    <w:p w:rsidR="008430BB" w:rsidRDefault="008430BB" w:rsidP="008430BB">
      <w:pPr>
        <w:pStyle w:val="tmsectionheader2"/>
        <w:rPr>
          <w:rFonts w:asciiTheme="minorHAnsi" w:eastAsia="Calibri" w:hAnsiTheme="minorHAnsi" w:cstheme="minorHAnsi"/>
          <w:b w:val="0"/>
          <w:color w:val="auto"/>
          <w:sz w:val="22"/>
          <w:szCs w:val="22"/>
        </w:rPr>
      </w:pPr>
    </w:p>
    <w:p w:rsidR="008430BB" w:rsidRDefault="00C14BA8" w:rsidP="008430BB">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 w:val="0"/>
          <w:noProof/>
          <w:color w:val="auto"/>
          <w:sz w:val="28"/>
          <w:szCs w:val="22"/>
          <w:lang w:val="en-IN" w:eastAsia="en-IN"/>
        </w:rPr>
        <w:pict>
          <v:shape id="_x0000_s4796" type="#_x0000_t202" style="position:absolute;margin-left:70.3pt;margin-top:25.55pt;width:257.5pt;height:209.5pt;z-index:252707840;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796">
              <w:txbxContent>
                <w:p w:rsidR="007F22F7" w:rsidRDefault="007F22F7" w:rsidP="008430BB">
                  <w:pPr>
                    <w:rPr>
                      <w:rFonts w:asciiTheme="minorHAnsi" w:hAnsiTheme="minorHAnsi" w:cstheme="minorHAnsi"/>
                      <w:b/>
                      <w:sz w:val="24"/>
                    </w:rPr>
                  </w:pPr>
                  <w:r>
                    <w:rPr>
                      <w:rFonts w:asciiTheme="minorHAnsi" w:hAnsiTheme="minorHAnsi" w:cstheme="minorHAnsi"/>
                      <w:b/>
                      <w:sz w:val="24"/>
                    </w:rPr>
                    <w:t>Invoice# _____________ Truck No. ___________ Customer Name __________________________</w:t>
                  </w:r>
                </w:p>
                <w:p w:rsidR="007F22F7" w:rsidRDefault="007F22F7" w:rsidP="008430BB">
                  <w:pPr>
                    <w:rPr>
                      <w:rFonts w:asciiTheme="minorHAnsi" w:hAnsiTheme="minorHAnsi" w:cstheme="minorHAnsi"/>
                      <w:b/>
                      <w:sz w:val="24"/>
                    </w:rPr>
                  </w:pPr>
                  <w:r>
                    <w:rPr>
                      <w:rFonts w:asciiTheme="minorHAnsi" w:hAnsiTheme="minorHAnsi" w:cstheme="minorHAnsi"/>
                      <w:b/>
                      <w:sz w:val="24"/>
                    </w:rPr>
                    <w:t>Destination_____________________________</w:t>
                  </w:r>
                </w:p>
                <w:p w:rsidR="007F22F7" w:rsidRDefault="007F22F7" w:rsidP="008430BB">
                  <w:pPr>
                    <w:rPr>
                      <w:rFonts w:asciiTheme="minorHAnsi" w:hAnsiTheme="minorHAnsi" w:cstheme="minorHAnsi"/>
                      <w:b/>
                      <w:sz w:val="24"/>
                    </w:rPr>
                  </w:pPr>
                  <w:r>
                    <w:rPr>
                      <w:rFonts w:asciiTheme="minorHAnsi" w:hAnsiTheme="minorHAnsi" w:cstheme="minorHAnsi"/>
                      <w:b/>
                      <w:sz w:val="24"/>
                    </w:rPr>
                    <w:t>From Plant ___________ Time : 27/01/19 15:37</w:t>
                  </w:r>
                </w:p>
                <w:p w:rsidR="007F22F7" w:rsidRDefault="007F22F7" w:rsidP="008430BB">
                  <w:pPr>
                    <w:rPr>
                      <w:rFonts w:asciiTheme="minorHAnsi" w:hAnsiTheme="minorHAnsi" w:cstheme="minorHAnsi"/>
                      <w:b/>
                      <w:sz w:val="24"/>
                    </w:rPr>
                  </w:pPr>
                  <w:r>
                    <w:rPr>
                      <w:rFonts w:asciiTheme="minorHAnsi" w:hAnsiTheme="minorHAnsi" w:cstheme="minorHAnsi"/>
                      <w:b/>
                      <w:sz w:val="24"/>
                    </w:rPr>
                    <w:t>Unload Place _____________________________</w:t>
                  </w:r>
                </w:p>
                <w:p w:rsidR="007F22F7" w:rsidRDefault="007F22F7" w:rsidP="008430BB">
                  <w:pPr>
                    <w:rPr>
                      <w:rFonts w:asciiTheme="minorHAnsi" w:hAnsiTheme="minorHAnsi" w:cstheme="minorHAnsi"/>
                      <w:b/>
                      <w:sz w:val="24"/>
                    </w:rPr>
                  </w:pPr>
                  <w:r>
                    <w:rPr>
                      <w:rFonts w:asciiTheme="minorHAnsi" w:hAnsiTheme="minorHAnsi" w:cstheme="minorHAnsi"/>
                      <w:b/>
                      <w:sz w:val="24"/>
                    </w:rPr>
                    <w:t xml:space="preserve">Unload Time __________    </w:t>
                  </w:r>
                </w:p>
                <w:p w:rsidR="007F22F7" w:rsidRDefault="007F22F7" w:rsidP="008430BB">
                  <w:pPr>
                    <w:rPr>
                      <w:rFonts w:asciiTheme="minorHAnsi" w:hAnsiTheme="minorHAnsi" w:cstheme="minorHAnsi"/>
                      <w:b/>
                      <w:sz w:val="24"/>
                    </w:rPr>
                  </w:pPr>
                  <w:r>
                    <w:rPr>
                      <w:rFonts w:asciiTheme="minorHAnsi" w:hAnsiTheme="minorHAnsi" w:cstheme="minorHAnsi"/>
                      <w:b/>
                      <w:sz w:val="24"/>
                    </w:rPr>
                    <w:t>Driver Mobile ______________</w:t>
                  </w:r>
                </w:p>
                <w:p w:rsidR="007F22F7" w:rsidRDefault="007F22F7" w:rsidP="008430BB">
                  <w:pPr>
                    <w:rPr>
                      <w:rFonts w:asciiTheme="minorHAnsi" w:hAnsiTheme="minorHAnsi" w:cstheme="minorHAnsi"/>
                      <w:b/>
                      <w:sz w:val="24"/>
                    </w:rPr>
                  </w:pPr>
                  <w:r>
                    <w:rPr>
                      <w:rFonts w:asciiTheme="minorHAnsi" w:hAnsiTheme="minorHAnsi" w:cstheme="minorHAnsi"/>
                      <w:b/>
                      <w:sz w:val="24"/>
                    </w:rPr>
                    <w:t>Dispute _________________________________</w:t>
                  </w:r>
                </w:p>
                <w:p w:rsidR="007F22F7" w:rsidRDefault="007F22F7" w:rsidP="008430BB">
                  <w:pPr>
                    <w:rPr>
                      <w:rFonts w:asciiTheme="minorHAnsi" w:hAnsiTheme="minorHAnsi" w:cstheme="minorHAnsi"/>
                      <w:b/>
                      <w:sz w:val="24"/>
                    </w:rPr>
                  </w:pPr>
                  <w:r>
                    <w:rPr>
                      <w:rFonts w:asciiTheme="minorHAnsi" w:hAnsiTheme="minorHAnsi" w:cstheme="minorHAnsi"/>
                      <w:b/>
                      <w:sz w:val="24"/>
                    </w:rPr>
                    <w:t>________________________________________</w:t>
                  </w:r>
                </w:p>
                <w:p w:rsidR="007F22F7" w:rsidRDefault="007F22F7" w:rsidP="008430BB">
                  <w:pPr>
                    <w:rPr>
                      <w:rFonts w:asciiTheme="minorHAnsi" w:hAnsiTheme="minorHAnsi" w:cstheme="minorHAnsi"/>
                      <w:b/>
                      <w:sz w:val="24"/>
                    </w:rPr>
                  </w:pPr>
                  <w:r>
                    <w:rPr>
                      <w:rFonts w:asciiTheme="minorHAnsi" w:hAnsiTheme="minorHAnsi" w:cstheme="minorHAnsi"/>
                      <w:b/>
                      <w:sz w:val="24"/>
                    </w:rPr>
                    <w:t xml:space="preserve"> Qty Dispatched ________  Qty Received ______</w:t>
                  </w:r>
                </w:p>
                <w:p w:rsidR="007F22F7" w:rsidRDefault="007F22F7" w:rsidP="00FB47D3">
                  <w:pPr>
                    <w:rPr>
                      <w:rFonts w:asciiTheme="minorHAnsi" w:hAnsiTheme="minorHAnsi" w:cstheme="minorHAnsi"/>
                      <w:b/>
                      <w:sz w:val="24"/>
                    </w:rPr>
                  </w:pPr>
                  <w:r>
                    <w:rPr>
                      <w:rFonts w:asciiTheme="minorHAnsi" w:hAnsiTheme="minorHAnsi" w:cstheme="minorHAnsi"/>
                      <w:b/>
                      <w:sz w:val="24"/>
                    </w:rPr>
                    <w:t>Your Comments __________________________</w:t>
                  </w:r>
                </w:p>
                <w:p w:rsidR="007F22F7" w:rsidRDefault="007F22F7" w:rsidP="00FB47D3">
                  <w:pPr>
                    <w:rPr>
                      <w:rFonts w:asciiTheme="minorHAnsi" w:hAnsiTheme="minorHAnsi" w:cstheme="minorHAnsi"/>
                      <w:b/>
                      <w:sz w:val="24"/>
                    </w:rPr>
                  </w:pPr>
                  <w:r>
                    <w:rPr>
                      <w:rFonts w:asciiTheme="minorHAnsi" w:hAnsiTheme="minorHAnsi" w:cstheme="minorHAnsi"/>
                      <w:b/>
                      <w:sz w:val="24"/>
                    </w:rPr>
                    <w:t>________________________________________</w:t>
                  </w:r>
                </w:p>
                <w:p w:rsidR="007F22F7" w:rsidRPr="00F136C0" w:rsidRDefault="007F22F7" w:rsidP="008430BB">
                  <w:pPr>
                    <w:rPr>
                      <w:rFonts w:asciiTheme="minorHAnsi" w:hAnsiTheme="minorHAnsi" w:cstheme="minorHAnsi"/>
                      <w:b/>
                      <w:sz w:val="24"/>
                    </w:rPr>
                  </w:pPr>
                </w:p>
              </w:txbxContent>
            </v:textbox>
          </v:shape>
        </w:pict>
      </w:r>
    </w:p>
    <w:p w:rsidR="008430BB" w:rsidRDefault="008430BB" w:rsidP="008430BB">
      <w:pPr>
        <w:pStyle w:val="tmsectionheader2"/>
        <w:rPr>
          <w:rFonts w:asciiTheme="minorHAnsi" w:eastAsia="Calibri" w:hAnsiTheme="minorHAnsi" w:cstheme="minorHAnsi"/>
          <w:b w:val="0"/>
          <w:color w:val="auto"/>
          <w:sz w:val="22"/>
          <w:szCs w:val="22"/>
        </w:rPr>
      </w:pPr>
    </w:p>
    <w:p w:rsidR="008430BB" w:rsidRDefault="008430BB" w:rsidP="008430BB">
      <w:pPr>
        <w:pStyle w:val="tmsectionheader2"/>
        <w:rPr>
          <w:rFonts w:asciiTheme="minorHAnsi" w:eastAsia="Calibri" w:hAnsiTheme="minorHAnsi" w:cstheme="minorHAnsi"/>
          <w:b w:val="0"/>
          <w:color w:val="auto"/>
          <w:sz w:val="22"/>
          <w:szCs w:val="22"/>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C14BA8" w:rsidP="008430BB">
      <w:pPr>
        <w:rPr>
          <w:rFonts w:eastAsia="Calibri"/>
        </w:rPr>
      </w:pPr>
      <w:r w:rsidRPr="00C14BA8">
        <w:rPr>
          <w:rFonts w:asciiTheme="minorHAnsi" w:eastAsia="Calibri" w:hAnsiTheme="minorHAnsi" w:cstheme="minorHAnsi"/>
          <w:b/>
          <w:noProof/>
          <w:sz w:val="22"/>
          <w:szCs w:val="22"/>
          <w:lang w:val="en-IN" w:eastAsia="en-IN"/>
        </w:rPr>
        <w:pict>
          <v:shape id="_x0000_s4794" type="#_x0000_t202" style="position:absolute;margin-left:375.9pt;margin-top:2.5pt;width:98.75pt;height:52.75pt;z-index:252705792;mso-width-relative:margin;mso-height-relative:margin" fillcolor="white [3201]" strokecolor="#c0504d [3205]" strokeweight="2.5pt">
            <v:shadow color="#868686"/>
            <v:textbox style="mso-next-textbox:#_x0000_s4794">
              <w:txbxContent>
                <w:p w:rsidR="007F22F7" w:rsidRPr="00FB47D3" w:rsidRDefault="007F22F7" w:rsidP="00FB47D3">
                  <w:r>
                    <w:t>Notification goes to Buyer and OCL for review and comments</w:t>
                  </w:r>
                </w:p>
              </w:txbxContent>
            </v:textbox>
          </v:shape>
        </w:pict>
      </w:r>
    </w:p>
    <w:p w:rsidR="008430BB" w:rsidRPr="008430BB" w:rsidRDefault="00C14BA8" w:rsidP="008430BB">
      <w:pPr>
        <w:rPr>
          <w:rFonts w:eastAsia="Calibri"/>
        </w:rPr>
      </w:pPr>
      <w:r w:rsidRPr="00C14BA8">
        <w:rPr>
          <w:rFonts w:asciiTheme="minorHAnsi" w:eastAsia="Calibri" w:hAnsiTheme="minorHAnsi" w:cstheme="minorHAnsi"/>
          <w:b/>
          <w:noProof/>
          <w:sz w:val="22"/>
          <w:szCs w:val="22"/>
          <w:lang w:val="en-IN" w:eastAsia="en-IN"/>
        </w:rPr>
        <w:pict>
          <v:shape id="_x0000_s4797" type="#_x0000_t202" style="position:absolute;margin-left:210.45pt;margin-top:4.5pt;width:105.9pt;height:20.4pt;z-index:252708864;mso-height-percent:200;mso-height-percent:200;mso-width-relative:margin;mso-height-relative:margin" fillcolor="white [3201]" strokecolor="#b2a1c7 [1943]" strokeweight="1pt">
            <v:fill color2="#ccc0d9 [1303]" focusposition="1" focussize="" focus="100%" type="gradient"/>
            <v:shadow on="t" type="perspective" color="#3f3151 [1607]" opacity=".5" offset="1pt" offset2="-3pt"/>
            <v:textbox style="mso-next-textbox:#_x0000_s4797;mso-fit-shape-to-text:t">
              <w:txbxContent>
                <w:p w:rsidR="007F22F7" w:rsidRPr="004B37B9" w:rsidRDefault="007F22F7" w:rsidP="008430BB">
                  <w:pPr>
                    <w:jc w:val="center"/>
                    <w:rPr>
                      <w:rFonts w:asciiTheme="minorHAnsi" w:hAnsiTheme="minorHAnsi" w:cstheme="minorHAnsi"/>
                      <w:b/>
                      <w:sz w:val="20"/>
                    </w:rPr>
                  </w:pPr>
                  <w:r>
                    <w:rPr>
                      <w:rFonts w:asciiTheme="minorHAnsi" w:hAnsiTheme="minorHAnsi" w:cstheme="minorHAnsi"/>
                      <w:b/>
                      <w:sz w:val="20"/>
                    </w:rPr>
                    <w:t>Submit</w:t>
                  </w:r>
                </w:p>
              </w:txbxContent>
            </v:textbox>
          </v:shape>
        </w:pict>
      </w:r>
    </w:p>
    <w:p w:rsidR="008430BB" w:rsidRPr="008430BB" w:rsidRDefault="00C14BA8" w:rsidP="008430BB">
      <w:pPr>
        <w:rPr>
          <w:rFonts w:eastAsia="Calibri"/>
        </w:rPr>
      </w:pPr>
      <w:r>
        <w:rPr>
          <w:rFonts w:eastAsia="Calibri"/>
          <w:noProof/>
          <w:lang w:val="en-IN" w:eastAsia="en-IN"/>
        </w:rPr>
        <w:pict>
          <v:shapetype id="_x0000_t32" coordsize="21600,21600" o:spt="32" o:oned="t" path="m,l21600,21600e" filled="f">
            <v:path arrowok="t" fillok="f" o:connecttype="none"/>
            <o:lock v:ext="edit" shapetype="t"/>
          </v:shapetype>
          <v:shape id="_x0000_s4798" type="#_x0000_t32" style="position:absolute;margin-left:316.85pt;margin-top:7.1pt;width:59.05pt;height:0;z-index:252709888" o:connectortype="straight">
            <v:stroke endarrow="block"/>
          </v:shape>
        </w:pict>
      </w: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Pr="008430BB" w:rsidRDefault="008430BB" w:rsidP="008430BB">
      <w:pPr>
        <w:rPr>
          <w:rFonts w:eastAsia="Calibri"/>
        </w:rPr>
      </w:pPr>
    </w:p>
    <w:p w:rsidR="008430BB" w:rsidRDefault="008430BB" w:rsidP="008430BB">
      <w:pPr>
        <w:rPr>
          <w:rFonts w:eastAsia="Calibri"/>
        </w:rPr>
      </w:pPr>
    </w:p>
    <w:p w:rsidR="008430BB" w:rsidRPr="008430BB" w:rsidRDefault="008430BB" w:rsidP="008430BB">
      <w:pPr>
        <w:rPr>
          <w:rFonts w:eastAsia="Calibri"/>
        </w:rPr>
      </w:pPr>
    </w:p>
    <w:p w:rsidR="008430BB" w:rsidRDefault="008430BB" w:rsidP="008430BB">
      <w:pPr>
        <w:rPr>
          <w:rFonts w:eastAsia="Calibri"/>
        </w:rPr>
      </w:pPr>
    </w:p>
    <w:p w:rsidR="008430BB" w:rsidRDefault="008430BB" w:rsidP="008430BB">
      <w:pPr>
        <w:tabs>
          <w:tab w:val="left" w:pos="7691"/>
        </w:tabs>
        <w:rPr>
          <w:rFonts w:eastAsia="Calibri"/>
        </w:rPr>
      </w:pPr>
      <w:r>
        <w:rPr>
          <w:rFonts w:eastAsia="Calibri"/>
        </w:rPr>
        <w:tab/>
      </w: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8430BB">
      <w:pPr>
        <w:tabs>
          <w:tab w:val="left" w:pos="7691"/>
        </w:tabs>
        <w:rPr>
          <w:rFonts w:eastAsia="Calibri"/>
        </w:rPr>
      </w:pPr>
    </w:p>
    <w:p w:rsidR="00FB47D3" w:rsidRDefault="00FB47D3" w:rsidP="00FB47D3">
      <w:pPr>
        <w:pStyle w:val="tmsectionheader2"/>
        <w:rPr>
          <w:rFonts w:asciiTheme="minorHAnsi" w:eastAsia="Calibri" w:hAnsiTheme="minorHAnsi" w:cstheme="minorHAnsi"/>
          <w:color w:val="auto"/>
          <w:sz w:val="28"/>
          <w:szCs w:val="22"/>
          <w:u w:val="single"/>
        </w:rPr>
      </w:pPr>
      <w:r>
        <w:rPr>
          <w:rFonts w:asciiTheme="minorHAnsi" w:eastAsia="Calibri" w:hAnsiTheme="minorHAnsi" w:cstheme="minorHAnsi"/>
          <w:color w:val="auto"/>
          <w:sz w:val="28"/>
          <w:szCs w:val="22"/>
          <w:u w:val="single"/>
        </w:rPr>
        <w:lastRenderedPageBreak/>
        <w:t>CURRENT TRIP CONFIRMATION</w:t>
      </w:r>
    </w:p>
    <w:p w:rsidR="00FB47D3" w:rsidRPr="008430BB" w:rsidRDefault="00FB47D3" w:rsidP="00FB47D3">
      <w:pPr>
        <w:pStyle w:val="tmsectionheader2"/>
        <w:rPr>
          <w:rFonts w:asciiTheme="minorHAnsi" w:eastAsia="Calibri" w:hAnsiTheme="minorHAnsi" w:cstheme="minorHAnsi"/>
          <w:b w:val="0"/>
          <w:color w:val="auto"/>
          <w:sz w:val="28"/>
          <w:szCs w:val="22"/>
        </w:rPr>
      </w:pPr>
      <w:commentRangeStart w:id="354"/>
      <w:r>
        <w:rPr>
          <w:rFonts w:asciiTheme="minorHAnsi" w:eastAsia="Calibri" w:hAnsiTheme="minorHAnsi" w:cstheme="minorHAnsi"/>
          <w:b w:val="0"/>
          <w:noProof/>
          <w:color w:val="auto"/>
          <w:sz w:val="28"/>
          <w:szCs w:val="22"/>
          <w:lang w:val="en-IN" w:eastAsia="en-IN"/>
        </w:rPr>
        <w:drawing>
          <wp:anchor distT="0" distB="0" distL="114300" distR="114300" simplePos="0" relativeHeight="252711936" behindDoc="0" locked="0" layoutInCell="1" allowOverlap="1">
            <wp:simplePos x="0" y="0"/>
            <wp:positionH relativeFrom="column">
              <wp:posOffset>-523987</wp:posOffset>
            </wp:positionH>
            <wp:positionV relativeFrom="paragraph">
              <wp:posOffset>13410</wp:posOffset>
            </wp:positionV>
            <wp:extent cx="3691554" cy="4320614"/>
            <wp:effectExtent l="38100" t="19050" r="23196" b="22786"/>
            <wp:wrapNone/>
            <wp:docPr id="6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691554" cy="4320614"/>
                    </a:xfrm>
                    <a:prstGeom prst="rect">
                      <a:avLst/>
                    </a:prstGeom>
                    <a:noFill/>
                    <a:ln w="9525">
                      <a:solidFill>
                        <a:schemeClr val="accent1"/>
                      </a:solidFill>
                      <a:miter lim="800000"/>
                      <a:headEnd/>
                      <a:tailEnd/>
                    </a:ln>
                  </pic:spPr>
                </pic:pic>
              </a:graphicData>
            </a:graphic>
          </wp:anchor>
        </w:drawing>
      </w:r>
      <w:commentRangeEnd w:id="354"/>
      <w:r w:rsidR="00CA0279">
        <w:rPr>
          <w:rStyle w:val="CommentReference"/>
          <w:b w:val="0"/>
          <w:bCs w:val="0"/>
          <w:color w:val="auto"/>
        </w:rPr>
        <w:commentReference w:id="354"/>
      </w:r>
      <w:r>
        <w:rPr>
          <w:rFonts w:asciiTheme="minorHAnsi" w:eastAsia="Calibri" w:hAnsiTheme="minorHAnsi" w:cstheme="minorHAnsi"/>
          <w:b w:val="0"/>
          <w:color w:val="auto"/>
          <w:sz w:val="28"/>
          <w:szCs w:val="22"/>
        </w:rPr>
        <w:t xml:space="preserve"> </w:t>
      </w:r>
      <w:r>
        <w:rPr>
          <w:rFonts w:asciiTheme="minorHAnsi" w:eastAsia="Calibri" w:hAnsiTheme="minorHAnsi" w:cstheme="minorHAnsi"/>
          <w:b w:val="0"/>
          <w:color w:val="auto"/>
          <w:sz w:val="28"/>
          <w:szCs w:val="22"/>
        </w:rPr>
        <w:tab/>
      </w:r>
      <w:r>
        <w:rPr>
          <w:rFonts w:asciiTheme="minorHAnsi" w:eastAsia="Calibri" w:hAnsiTheme="minorHAnsi" w:cstheme="minorHAnsi"/>
          <w:b w:val="0"/>
          <w:color w:val="auto"/>
          <w:sz w:val="28"/>
          <w:szCs w:val="22"/>
        </w:rPr>
        <w:tab/>
      </w:r>
    </w:p>
    <w:p w:rsidR="00FB47D3" w:rsidRDefault="00FB47D3" w:rsidP="00FB47D3">
      <w:pPr>
        <w:pStyle w:val="tmsectionheader2"/>
        <w:rPr>
          <w:rFonts w:asciiTheme="minorHAnsi" w:eastAsia="Calibri" w:hAnsiTheme="minorHAnsi" w:cstheme="minorHAnsi"/>
          <w:b w:val="0"/>
          <w:color w:val="auto"/>
          <w:sz w:val="22"/>
          <w:szCs w:val="22"/>
        </w:rPr>
      </w:pPr>
    </w:p>
    <w:p w:rsidR="00FB47D3" w:rsidRDefault="00C14BA8" w:rsidP="00FB47D3">
      <w:pPr>
        <w:pStyle w:val="tmsectionheader2"/>
        <w:rPr>
          <w:rFonts w:asciiTheme="minorHAnsi" w:eastAsia="Calibri" w:hAnsiTheme="minorHAnsi" w:cstheme="minorHAnsi"/>
          <w:b w:val="0"/>
          <w:color w:val="auto"/>
          <w:sz w:val="22"/>
          <w:szCs w:val="22"/>
        </w:rPr>
      </w:pPr>
      <w:r w:rsidRPr="00C14BA8">
        <w:rPr>
          <w:rFonts w:asciiTheme="minorHAnsi" w:eastAsia="Calibri" w:hAnsiTheme="minorHAnsi" w:cstheme="minorHAnsi"/>
          <w:b w:val="0"/>
          <w:noProof/>
          <w:color w:val="auto"/>
          <w:sz w:val="28"/>
          <w:szCs w:val="22"/>
          <w:lang w:val="en-IN" w:eastAsia="en-IN"/>
        </w:rPr>
        <w:pict>
          <v:shape id="_x0000_s4800" type="#_x0000_t202" style="position:absolute;margin-left:-33.85pt;margin-top:25.55pt;width:257.5pt;height:209.5pt;z-index:252713984;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800">
              <w:txbxContent>
                <w:p w:rsidR="007F22F7" w:rsidRDefault="007F22F7" w:rsidP="00FB47D3">
                  <w:pPr>
                    <w:rPr>
                      <w:rFonts w:asciiTheme="minorHAnsi" w:hAnsiTheme="minorHAnsi" w:cstheme="minorHAnsi"/>
                      <w:b/>
                      <w:sz w:val="24"/>
                    </w:rPr>
                  </w:pPr>
                  <w:r>
                    <w:rPr>
                      <w:rFonts w:asciiTheme="minorHAnsi" w:hAnsiTheme="minorHAnsi" w:cstheme="minorHAnsi"/>
                      <w:b/>
                      <w:sz w:val="24"/>
                    </w:rPr>
                    <w:t>Invoice# _____________ Truck No. ___________ Customer Name __________________________</w:t>
                  </w:r>
                </w:p>
                <w:p w:rsidR="007F22F7" w:rsidRDefault="007F22F7" w:rsidP="00FB47D3">
                  <w:pPr>
                    <w:rPr>
                      <w:rFonts w:asciiTheme="minorHAnsi" w:hAnsiTheme="minorHAnsi" w:cstheme="minorHAnsi"/>
                      <w:b/>
                      <w:sz w:val="24"/>
                    </w:rPr>
                  </w:pPr>
                  <w:r>
                    <w:rPr>
                      <w:rFonts w:asciiTheme="minorHAnsi" w:hAnsiTheme="minorHAnsi" w:cstheme="minorHAnsi"/>
                      <w:b/>
                      <w:sz w:val="24"/>
                    </w:rPr>
                    <w:t>Destination_____________________________</w:t>
                  </w:r>
                </w:p>
                <w:p w:rsidR="007F22F7" w:rsidRDefault="007F22F7" w:rsidP="00FB47D3">
                  <w:pPr>
                    <w:rPr>
                      <w:rFonts w:asciiTheme="minorHAnsi" w:hAnsiTheme="minorHAnsi" w:cstheme="minorHAnsi"/>
                      <w:b/>
                      <w:sz w:val="24"/>
                    </w:rPr>
                  </w:pPr>
                  <w:r>
                    <w:rPr>
                      <w:rFonts w:asciiTheme="minorHAnsi" w:hAnsiTheme="minorHAnsi" w:cstheme="minorHAnsi"/>
                      <w:b/>
                      <w:sz w:val="24"/>
                    </w:rPr>
                    <w:t>From Plant ___________ Time : 27/01/19 15:37</w:t>
                  </w:r>
                </w:p>
                <w:p w:rsidR="007F22F7" w:rsidRDefault="007F22F7" w:rsidP="00FB47D3">
                  <w:pPr>
                    <w:rPr>
                      <w:rFonts w:asciiTheme="minorHAnsi" w:hAnsiTheme="minorHAnsi" w:cstheme="minorHAnsi"/>
                      <w:b/>
                      <w:sz w:val="24"/>
                    </w:rPr>
                  </w:pPr>
                  <w:r>
                    <w:rPr>
                      <w:rFonts w:asciiTheme="minorHAnsi" w:hAnsiTheme="minorHAnsi" w:cstheme="minorHAnsi"/>
                      <w:b/>
                      <w:sz w:val="24"/>
                    </w:rPr>
                    <w:t>Unload Place _____________________________</w:t>
                  </w:r>
                </w:p>
                <w:p w:rsidR="007F22F7" w:rsidRDefault="007F22F7" w:rsidP="00FB47D3">
                  <w:pPr>
                    <w:rPr>
                      <w:rFonts w:asciiTheme="minorHAnsi" w:hAnsiTheme="minorHAnsi" w:cstheme="minorHAnsi"/>
                      <w:b/>
                      <w:sz w:val="24"/>
                    </w:rPr>
                  </w:pPr>
                  <w:r>
                    <w:rPr>
                      <w:rFonts w:asciiTheme="minorHAnsi" w:hAnsiTheme="minorHAnsi" w:cstheme="minorHAnsi"/>
                      <w:b/>
                      <w:sz w:val="24"/>
                    </w:rPr>
                    <w:t xml:space="preserve">Unload Time __________    </w:t>
                  </w:r>
                </w:p>
                <w:p w:rsidR="007F22F7" w:rsidRDefault="007F22F7" w:rsidP="00FB47D3">
                  <w:pPr>
                    <w:rPr>
                      <w:rFonts w:asciiTheme="minorHAnsi" w:hAnsiTheme="minorHAnsi" w:cstheme="minorHAnsi"/>
                      <w:b/>
                      <w:sz w:val="24"/>
                    </w:rPr>
                  </w:pPr>
                  <w:r>
                    <w:rPr>
                      <w:rFonts w:asciiTheme="minorHAnsi" w:hAnsiTheme="minorHAnsi" w:cstheme="minorHAnsi"/>
                      <w:b/>
                      <w:sz w:val="24"/>
                    </w:rPr>
                    <w:t>Qty Received ___________</w:t>
                  </w:r>
                </w:p>
                <w:p w:rsidR="007F22F7" w:rsidRDefault="007F22F7" w:rsidP="00FB47D3">
                  <w:pPr>
                    <w:rPr>
                      <w:rFonts w:asciiTheme="minorHAnsi" w:hAnsiTheme="minorHAnsi" w:cstheme="minorHAnsi"/>
                      <w:b/>
                      <w:sz w:val="24"/>
                    </w:rPr>
                  </w:pPr>
                  <w:r>
                    <w:rPr>
                      <w:rFonts w:asciiTheme="minorHAnsi" w:hAnsiTheme="minorHAnsi" w:cstheme="minorHAnsi"/>
                      <w:b/>
                      <w:sz w:val="24"/>
                    </w:rPr>
                    <w:t>Comments ______________________________</w:t>
                  </w:r>
                </w:p>
                <w:p w:rsidR="007F22F7" w:rsidRDefault="007F22F7" w:rsidP="00FB47D3">
                  <w:pPr>
                    <w:rPr>
                      <w:rFonts w:asciiTheme="minorHAnsi" w:hAnsiTheme="minorHAnsi" w:cstheme="minorHAnsi"/>
                      <w:b/>
                      <w:sz w:val="24"/>
                    </w:rPr>
                  </w:pPr>
                  <w:r>
                    <w:rPr>
                      <w:rFonts w:asciiTheme="minorHAnsi" w:hAnsiTheme="minorHAnsi" w:cstheme="minorHAnsi"/>
                      <w:b/>
                      <w:sz w:val="24"/>
                    </w:rPr>
                    <w:t>________________________________________</w:t>
                  </w:r>
                </w:p>
                <w:p w:rsidR="007F22F7" w:rsidRDefault="007F22F7" w:rsidP="00FB47D3">
                  <w:pPr>
                    <w:rPr>
                      <w:rFonts w:asciiTheme="minorHAnsi" w:hAnsiTheme="minorHAnsi" w:cstheme="minorHAnsi"/>
                      <w:b/>
                      <w:sz w:val="24"/>
                    </w:rPr>
                  </w:pPr>
                </w:p>
                <w:p w:rsidR="007F22F7" w:rsidRDefault="007F22F7" w:rsidP="005D4990">
                  <w:pPr>
                    <w:rPr>
                      <w:rFonts w:asciiTheme="minorHAnsi" w:hAnsiTheme="minorHAnsi" w:cstheme="minorHAnsi"/>
                      <w:b/>
                      <w:sz w:val="24"/>
                    </w:rPr>
                  </w:pPr>
                </w:p>
                <w:p w:rsidR="007F22F7" w:rsidRDefault="007F22F7" w:rsidP="005D4990">
                  <w:pPr>
                    <w:rPr>
                      <w:rFonts w:asciiTheme="minorHAnsi" w:hAnsiTheme="minorHAnsi" w:cstheme="minorHAnsi"/>
                      <w:b/>
                      <w:sz w:val="24"/>
                    </w:rPr>
                  </w:pPr>
                </w:p>
                <w:p w:rsidR="007F22F7" w:rsidRDefault="007F22F7" w:rsidP="005D4990">
                  <w:pPr>
                    <w:rPr>
                      <w:rFonts w:asciiTheme="minorHAnsi" w:hAnsiTheme="minorHAnsi" w:cstheme="minorHAnsi"/>
                      <w:b/>
                      <w:sz w:val="24"/>
                    </w:rPr>
                  </w:pPr>
                  <w:r>
                    <w:rPr>
                      <w:rFonts w:asciiTheme="minorHAnsi" w:hAnsiTheme="minorHAnsi" w:cstheme="minorHAnsi"/>
                      <w:b/>
                      <w:sz w:val="24"/>
                    </w:rPr>
                    <w:t>Validate OTP    ___________</w:t>
                  </w:r>
                </w:p>
                <w:p w:rsidR="007F22F7" w:rsidRPr="00F136C0" w:rsidRDefault="007F22F7" w:rsidP="00FB47D3">
                  <w:pPr>
                    <w:rPr>
                      <w:rFonts w:asciiTheme="minorHAnsi" w:hAnsiTheme="minorHAnsi" w:cstheme="minorHAnsi"/>
                      <w:b/>
                      <w:sz w:val="24"/>
                    </w:rPr>
                  </w:pPr>
                </w:p>
              </w:txbxContent>
            </v:textbox>
          </v:shape>
        </w:pict>
      </w:r>
    </w:p>
    <w:p w:rsidR="00FB47D3" w:rsidRDefault="00FB47D3" w:rsidP="00FB47D3">
      <w:pPr>
        <w:pStyle w:val="tmsectionheader2"/>
        <w:rPr>
          <w:rFonts w:asciiTheme="minorHAnsi" w:eastAsia="Calibri" w:hAnsiTheme="minorHAnsi" w:cstheme="minorHAnsi"/>
          <w:b w:val="0"/>
          <w:color w:val="auto"/>
          <w:sz w:val="22"/>
          <w:szCs w:val="22"/>
        </w:rPr>
      </w:pPr>
    </w:p>
    <w:p w:rsidR="00FB47D3" w:rsidRDefault="00FB47D3" w:rsidP="00FB47D3">
      <w:pPr>
        <w:pStyle w:val="tmsectionheader2"/>
        <w:rPr>
          <w:rFonts w:asciiTheme="minorHAnsi" w:eastAsia="Calibri" w:hAnsiTheme="minorHAnsi" w:cstheme="minorHAnsi"/>
          <w:b w:val="0"/>
          <w:color w:val="auto"/>
          <w:sz w:val="22"/>
          <w:szCs w:val="22"/>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C14BA8" w:rsidP="00FB47D3">
      <w:pPr>
        <w:rPr>
          <w:rFonts w:eastAsia="Calibri"/>
        </w:rPr>
      </w:pPr>
      <w:r w:rsidRPr="00C14BA8">
        <w:rPr>
          <w:rFonts w:asciiTheme="minorHAnsi" w:eastAsia="Calibri" w:hAnsiTheme="minorHAnsi" w:cstheme="minorHAnsi"/>
          <w:b/>
          <w:noProof/>
          <w:sz w:val="22"/>
          <w:szCs w:val="22"/>
          <w:lang w:val="en-IN" w:eastAsia="en-IN"/>
        </w:rPr>
        <w:pict>
          <v:shape id="_x0000_s4801" type="#_x0000_t202" style="position:absolute;margin-left:35.3pt;margin-top:7.35pt;width:105.9pt;height:20.4pt;z-index:252715008;mso-height-percent:200;mso-height-percent:200;mso-width-relative:margin;mso-height-relative:margin" fillcolor="white [3201]" strokecolor="#b2a1c7 [1943]" strokeweight="1pt">
            <v:fill color2="#ccc0d9 [1303]" focusposition="1" focussize="" focus="100%" type="gradient"/>
            <v:shadow on="t" type="perspective" color="#3f3151 [1607]" opacity=".5" offset="1pt" offset2="-3pt"/>
            <v:textbox style="mso-next-textbox:#_x0000_s4801;mso-fit-shape-to-text:t">
              <w:txbxContent>
                <w:p w:rsidR="007F22F7" w:rsidRPr="004B37B9" w:rsidRDefault="007F22F7" w:rsidP="00FB47D3">
                  <w:pPr>
                    <w:jc w:val="center"/>
                    <w:rPr>
                      <w:rFonts w:asciiTheme="minorHAnsi" w:hAnsiTheme="minorHAnsi" w:cstheme="minorHAnsi"/>
                      <w:b/>
                      <w:sz w:val="20"/>
                    </w:rPr>
                  </w:pPr>
                  <w:r>
                    <w:rPr>
                      <w:rFonts w:asciiTheme="minorHAnsi" w:hAnsiTheme="minorHAnsi" w:cstheme="minorHAnsi"/>
                      <w:b/>
                      <w:sz w:val="20"/>
                    </w:rPr>
                    <w:t>Request OTP</w:t>
                  </w:r>
                </w:p>
              </w:txbxContent>
            </v:textbox>
          </v:shape>
        </w:pict>
      </w: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C14BA8" w:rsidP="00FB47D3">
      <w:pPr>
        <w:rPr>
          <w:rFonts w:eastAsia="Calibri"/>
        </w:rPr>
      </w:pPr>
      <w:r>
        <w:rPr>
          <w:rFonts w:eastAsia="Calibri"/>
          <w:noProof/>
          <w:lang w:val="en-IN" w:eastAsia="en-IN"/>
        </w:rPr>
        <w:pict>
          <v:shape id="_x0000_s4803" type="#_x0000_t202" style="position:absolute;margin-left:136.15pt;margin-top:8.6pt;width:70.1pt;height:20.4pt;z-index:252717056;mso-height-percent:200;mso-height-percent:200;mso-width-relative:margin;mso-height-relative:margin" fillcolor="white [3201]" strokecolor="#b2a1c7 [1943]" strokeweight="1pt">
            <v:fill color2="#ccc0d9 [1303]" focusposition="1" focussize="" focus="100%" type="gradient"/>
            <v:shadow on="t" type="perspective" color="#3f3151 [1607]" opacity=".5" offset="1pt" offset2="-3pt"/>
            <v:textbox style="mso-next-textbox:#_x0000_s4803;mso-fit-shape-to-text:t">
              <w:txbxContent>
                <w:p w:rsidR="007F22F7" w:rsidRPr="004B37B9" w:rsidRDefault="007F22F7" w:rsidP="005D4990">
                  <w:pPr>
                    <w:jc w:val="center"/>
                    <w:rPr>
                      <w:rFonts w:asciiTheme="minorHAnsi" w:hAnsiTheme="minorHAnsi" w:cstheme="minorHAnsi"/>
                      <w:b/>
                      <w:sz w:val="20"/>
                    </w:rPr>
                  </w:pPr>
                  <w:r>
                    <w:rPr>
                      <w:rFonts w:asciiTheme="minorHAnsi" w:hAnsiTheme="minorHAnsi" w:cstheme="minorHAnsi"/>
                      <w:b/>
                      <w:sz w:val="20"/>
                    </w:rPr>
                    <w:t>NEXT</w:t>
                  </w:r>
                </w:p>
              </w:txbxContent>
            </v:textbox>
          </v:shape>
        </w:pict>
      </w: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Pr="008430BB" w:rsidRDefault="00FB47D3" w:rsidP="00FB47D3">
      <w:pPr>
        <w:rPr>
          <w:rFonts w:eastAsia="Calibri"/>
        </w:rPr>
      </w:pPr>
    </w:p>
    <w:p w:rsidR="00FB47D3" w:rsidRDefault="00C14BA8" w:rsidP="00FB47D3">
      <w:pPr>
        <w:rPr>
          <w:rFonts w:eastAsia="Calibri"/>
        </w:rPr>
      </w:pPr>
      <w:r>
        <w:rPr>
          <w:rFonts w:eastAsia="Calibri"/>
          <w:noProof/>
          <w:lang w:val="en-IN" w:eastAsia="en-IN"/>
        </w:rPr>
        <w:pict>
          <v:shape id="_x0000_s4802" type="#_x0000_t32" style="position:absolute;margin-left:107.35pt;margin-top:3.4pt;width:0;height:31.9pt;z-index:252716032" o:connectortype="straight">
            <v:stroke endarrow="block"/>
          </v:shape>
        </w:pict>
      </w:r>
    </w:p>
    <w:p w:rsidR="00FB47D3" w:rsidRDefault="00FB47D3" w:rsidP="00FB47D3">
      <w:pPr>
        <w:tabs>
          <w:tab w:val="left" w:pos="7691"/>
        </w:tabs>
        <w:rPr>
          <w:rFonts w:eastAsia="Calibri"/>
        </w:rPr>
      </w:pPr>
      <w:r>
        <w:rPr>
          <w:rFonts w:eastAsia="Calibri"/>
        </w:rPr>
        <w:tab/>
      </w:r>
    </w:p>
    <w:p w:rsidR="00FB47D3" w:rsidRDefault="00FB47D3" w:rsidP="00FB47D3">
      <w:pPr>
        <w:tabs>
          <w:tab w:val="left" w:pos="7691"/>
        </w:tabs>
        <w:rPr>
          <w:rFonts w:eastAsia="Calibri"/>
        </w:rPr>
      </w:pPr>
    </w:p>
    <w:p w:rsidR="00FB47D3" w:rsidRDefault="005D4990" w:rsidP="00FB47D3">
      <w:pPr>
        <w:tabs>
          <w:tab w:val="left" w:pos="7691"/>
        </w:tabs>
        <w:rPr>
          <w:rFonts w:eastAsia="Calibri"/>
        </w:rPr>
      </w:pPr>
      <w:r>
        <w:rPr>
          <w:rFonts w:eastAsia="Calibri"/>
          <w:noProof/>
          <w:lang w:val="en-IN" w:eastAsia="en-IN"/>
        </w:rPr>
        <w:drawing>
          <wp:anchor distT="0" distB="0" distL="114300" distR="114300" simplePos="0" relativeHeight="252719104" behindDoc="0" locked="0" layoutInCell="1" allowOverlap="1">
            <wp:simplePos x="0" y="0"/>
            <wp:positionH relativeFrom="column">
              <wp:posOffset>293594</wp:posOffset>
            </wp:positionH>
            <wp:positionV relativeFrom="paragraph">
              <wp:posOffset>49717</wp:posOffset>
            </wp:positionV>
            <wp:extent cx="2660090" cy="2777938"/>
            <wp:effectExtent l="19050" t="19050" r="25960" b="22412"/>
            <wp:wrapNone/>
            <wp:docPr id="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662555" cy="2780512"/>
                    </a:xfrm>
                    <a:prstGeom prst="rect">
                      <a:avLst/>
                    </a:prstGeom>
                    <a:noFill/>
                    <a:ln w="9525">
                      <a:solidFill>
                        <a:schemeClr val="accent1"/>
                      </a:solidFill>
                      <a:miter lim="800000"/>
                      <a:headEnd/>
                      <a:tailEnd/>
                    </a:ln>
                  </pic:spPr>
                </pic:pic>
              </a:graphicData>
            </a:graphic>
          </wp:anchor>
        </w:drawing>
      </w:r>
    </w:p>
    <w:p w:rsidR="00FB47D3" w:rsidRDefault="00FB47D3" w:rsidP="00FB47D3">
      <w:pPr>
        <w:tabs>
          <w:tab w:val="left" w:pos="7691"/>
        </w:tabs>
        <w:rPr>
          <w:rFonts w:eastAsia="Calibri"/>
        </w:rPr>
      </w:pPr>
    </w:p>
    <w:p w:rsidR="00FB47D3" w:rsidRDefault="00FB47D3" w:rsidP="00FB47D3">
      <w:pPr>
        <w:tabs>
          <w:tab w:val="left" w:pos="7691"/>
        </w:tabs>
        <w:rPr>
          <w:rFonts w:eastAsia="Calibri"/>
        </w:rPr>
      </w:pPr>
    </w:p>
    <w:p w:rsidR="00FB47D3" w:rsidRDefault="00FB47D3" w:rsidP="008430BB">
      <w:pPr>
        <w:tabs>
          <w:tab w:val="left" w:pos="7691"/>
        </w:tabs>
        <w:rPr>
          <w:rFonts w:eastAsia="Calibri"/>
        </w:rPr>
      </w:pPr>
    </w:p>
    <w:p w:rsidR="008430BB" w:rsidRDefault="008430BB" w:rsidP="008430BB">
      <w:pPr>
        <w:tabs>
          <w:tab w:val="left" w:pos="7691"/>
        </w:tabs>
        <w:rPr>
          <w:rFonts w:eastAsia="Calibri"/>
        </w:rPr>
      </w:pPr>
    </w:p>
    <w:p w:rsidR="008430BB" w:rsidRDefault="00C14BA8" w:rsidP="008430BB">
      <w:pPr>
        <w:tabs>
          <w:tab w:val="left" w:pos="7691"/>
        </w:tabs>
        <w:rPr>
          <w:rFonts w:eastAsia="Calibri"/>
        </w:rPr>
      </w:pPr>
      <w:r>
        <w:rPr>
          <w:rFonts w:eastAsia="Calibri"/>
          <w:noProof/>
          <w:lang w:val="en-IN" w:eastAsia="en-IN"/>
        </w:rPr>
        <w:pict>
          <v:shape id="_x0000_s4804" type="#_x0000_t202" style="position:absolute;margin-left:35.8pt;margin-top:1.7pt;width:183.4pt;height:101.05pt;z-index:252720128;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804">
              <w:txbxContent>
                <w:p w:rsidR="007F22F7" w:rsidRDefault="007F22F7" w:rsidP="005D4990">
                  <w:pPr>
                    <w:rPr>
                      <w:rFonts w:asciiTheme="minorHAnsi" w:hAnsiTheme="minorHAnsi" w:cstheme="minorHAnsi"/>
                      <w:b/>
                      <w:sz w:val="24"/>
                    </w:rPr>
                  </w:pPr>
                </w:p>
                <w:p w:rsidR="007F22F7" w:rsidRDefault="007F22F7" w:rsidP="005D4990">
                  <w:pPr>
                    <w:rPr>
                      <w:rFonts w:asciiTheme="minorHAnsi" w:hAnsiTheme="minorHAnsi" w:cstheme="minorHAnsi"/>
                      <w:b/>
                      <w:sz w:val="24"/>
                    </w:rPr>
                  </w:pPr>
                  <w:r>
                    <w:rPr>
                      <w:rFonts w:asciiTheme="minorHAnsi" w:hAnsiTheme="minorHAnsi" w:cstheme="minorHAnsi"/>
                      <w:b/>
                      <w:sz w:val="24"/>
                    </w:rPr>
                    <w:t xml:space="preserve">SCAN LR </w:t>
                  </w:r>
                </w:p>
                <w:p w:rsidR="007F22F7" w:rsidRDefault="007F22F7" w:rsidP="005D4990">
                  <w:pPr>
                    <w:rPr>
                      <w:rFonts w:asciiTheme="minorHAnsi" w:hAnsiTheme="minorHAnsi" w:cstheme="minorHAnsi"/>
                      <w:b/>
                      <w:sz w:val="24"/>
                    </w:rPr>
                  </w:pPr>
                </w:p>
                <w:p w:rsidR="007F22F7" w:rsidRPr="00F136C0" w:rsidRDefault="007F22F7" w:rsidP="005D4990">
                  <w:pPr>
                    <w:rPr>
                      <w:rFonts w:asciiTheme="minorHAnsi" w:hAnsiTheme="minorHAnsi" w:cstheme="minorHAnsi"/>
                      <w:b/>
                      <w:sz w:val="24"/>
                    </w:rPr>
                  </w:pPr>
                </w:p>
              </w:txbxContent>
            </v:textbox>
          </v:shape>
        </w:pict>
      </w:r>
      <w:r w:rsidR="005D4990">
        <w:rPr>
          <w:rFonts w:eastAsia="Calibri"/>
          <w:noProof/>
          <w:lang w:val="en-IN" w:eastAsia="en-IN"/>
        </w:rPr>
        <w:drawing>
          <wp:anchor distT="0" distB="0" distL="114300" distR="114300" simplePos="0" relativeHeight="252721152" behindDoc="0" locked="0" layoutInCell="1" allowOverlap="1">
            <wp:simplePos x="0" y="0"/>
            <wp:positionH relativeFrom="column">
              <wp:posOffset>1307278</wp:posOffset>
            </wp:positionH>
            <wp:positionV relativeFrom="paragraph">
              <wp:posOffset>13709</wp:posOffset>
            </wp:positionV>
            <wp:extent cx="317575" cy="247426"/>
            <wp:effectExtent l="19050" t="0" r="6275" b="0"/>
            <wp:wrapNone/>
            <wp:docPr id="8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srcRect/>
                    <a:stretch>
                      <a:fillRect/>
                    </a:stretch>
                  </pic:blipFill>
                  <pic:spPr bwMode="auto">
                    <a:xfrm>
                      <a:off x="0" y="0"/>
                      <a:ext cx="317575" cy="247426"/>
                    </a:xfrm>
                    <a:prstGeom prst="rect">
                      <a:avLst/>
                    </a:prstGeom>
                    <a:noFill/>
                    <a:ln w="9525">
                      <a:noFill/>
                      <a:miter lim="800000"/>
                      <a:headEnd/>
                      <a:tailEnd/>
                    </a:ln>
                  </pic:spPr>
                </pic:pic>
              </a:graphicData>
            </a:graphic>
          </wp:anchor>
        </w:drawing>
      </w: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C14BA8" w:rsidP="008430BB">
      <w:pPr>
        <w:tabs>
          <w:tab w:val="left" w:pos="7691"/>
        </w:tabs>
        <w:rPr>
          <w:rFonts w:eastAsia="Calibri"/>
        </w:rPr>
      </w:pPr>
      <w:r>
        <w:rPr>
          <w:rFonts w:eastAsia="Calibri"/>
          <w:noProof/>
          <w:lang w:val="en-IN" w:eastAsia="en-IN"/>
        </w:rPr>
        <w:pict>
          <v:shape id="_x0000_s4805" type="#_x0000_t202" style="position:absolute;margin-left:114.15pt;margin-top:8.95pt;width:70.1pt;height:20.4pt;z-index:252722176;mso-height-percent:200;mso-height-percent:200;mso-width-relative:margin;mso-height-relative:margin" fillcolor="white [3201]" strokecolor="#b2a1c7 [1943]" strokeweight="1pt">
            <v:fill color2="#ccc0d9 [1303]" focusposition="1" focussize="" focus="100%" type="gradient"/>
            <v:shadow on="t" type="perspective" color="#3f3151 [1607]" opacity=".5" offset="1pt" offset2="-3pt"/>
            <v:textbox style="mso-next-textbox:#_x0000_s4805;mso-fit-shape-to-text:t">
              <w:txbxContent>
                <w:p w:rsidR="007F22F7" w:rsidRPr="004B37B9" w:rsidRDefault="007F22F7" w:rsidP="005D4990">
                  <w:pPr>
                    <w:jc w:val="center"/>
                    <w:rPr>
                      <w:rFonts w:asciiTheme="minorHAnsi" w:hAnsiTheme="minorHAnsi" w:cstheme="minorHAnsi"/>
                      <w:b/>
                      <w:sz w:val="20"/>
                    </w:rPr>
                  </w:pPr>
                  <w:r>
                    <w:rPr>
                      <w:rFonts w:asciiTheme="minorHAnsi" w:hAnsiTheme="minorHAnsi" w:cstheme="minorHAnsi"/>
                      <w:b/>
                      <w:sz w:val="20"/>
                    </w:rPr>
                    <w:t>SUBMIT</w:t>
                  </w:r>
                </w:p>
              </w:txbxContent>
            </v:textbox>
          </v:shape>
        </w:pict>
      </w: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8430BB" w:rsidRDefault="008430BB" w:rsidP="008430BB">
      <w:pPr>
        <w:tabs>
          <w:tab w:val="left" w:pos="7691"/>
        </w:tabs>
        <w:rPr>
          <w:rFonts w:eastAsia="Calibri"/>
        </w:rPr>
      </w:pPr>
    </w:p>
    <w:p w:rsidR="00D637D2" w:rsidRDefault="00D637D2" w:rsidP="008430BB">
      <w:pPr>
        <w:tabs>
          <w:tab w:val="left" w:pos="7691"/>
        </w:tabs>
        <w:rPr>
          <w:rFonts w:eastAsia="Calibri"/>
        </w:rPr>
      </w:pPr>
    </w:p>
    <w:p w:rsidR="00D637D2" w:rsidRDefault="00D637D2" w:rsidP="008430BB">
      <w:pPr>
        <w:tabs>
          <w:tab w:val="left" w:pos="7691"/>
        </w:tabs>
        <w:rPr>
          <w:rFonts w:eastAsia="Calibri"/>
        </w:rPr>
      </w:pPr>
    </w:p>
    <w:p w:rsidR="00D637D2" w:rsidRDefault="00D637D2" w:rsidP="008430BB">
      <w:pPr>
        <w:tabs>
          <w:tab w:val="left" w:pos="7691"/>
        </w:tabs>
        <w:rPr>
          <w:rFonts w:eastAsia="Calibri"/>
        </w:rPr>
      </w:pPr>
    </w:p>
    <w:p w:rsidR="00D637D2" w:rsidRDefault="00D637D2" w:rsidP="008430BB">
      <w:pPr>
        <w:tabs>
          <w:tab w:val="left" w:pos="7691"/>
        </w:tabs>
        <w:rPr>
          <w:rFonts w:eastAsia="Calibri"/>
        </w:rPr>
      </w:pPr>
    </w:p>
    <w:p w:rsidR="00D637D2" w:rsidRDefault="00D637D2" w:rsidP="008430BB">
      <w:pPr>
        <w:tabs>
          <w:tab w:val="left" w:pos="7691"/>
        </w:tabs>
        <w:rPr>
          <w:rFonts w:eastAsia="Calibri"/>
        </w:rPr>
      </w:pPr>
    </w:p>
    <w:p w:rsidR="00D637D2" w:rsidRPr="00D637D2" w:rsidDel="00CA0279" w:rsidRDefault="00D637D2" w:rsidP="00D637D2">
      <w:pPr>
        <w:pStyle w:val="tmsectionheader2"/>
        <w:rPr>
          <w:del w:id="355" w:author="Administrator" w:date="2019-01-30T17:02:00Z"/>
          <w:rFonts w:asciiTheme="minorHAnsi" w:eastAsia="Calibri" w:hAnsiTheme="minorHAnsi" w:cstheme="minorHAnsi"/>
          <w:color w:val="auto"/>
          <w:sz w:val="22"/>
          <w:szCs w:val="22"/>
        </w:rPr>
      </w:pPr>
      <w:del w:id="356" w:author="Administrator" w:date="2019-01-30T17:02:00Z">
        <w:r w:rsidDel="00CA0279">
          <w:rPr>
            <w:rFonts w:asciiTheme="minorHAnsi" w:eastAsia="Calibri" w:hAnsiTheme="minorHAnsi" w:cstheme="minorHAnsi"/>
            <w:color w:val="auto"/>
            <w:sz w:val="22"/>
            <w:szCs w:val="22"/>
          </w:rPr>
          <w:delText>CUSTOMER</w:delText>
        </w:r>
        <w:r w:rsidRPr="00ED0394" w:rsidDel="00CA0279">
          <w:rPr>
            <w:rFonts w:asciiTheme="minorHAnsi" w:eastAsia="Calibri" w:hAnsiTheme="minorHAnsi" w:cstheme="minorHAnsi"/>
            <w:color w:val="auto"/>
            <w:sz w:val="22"/>
            <w:szCs w:val="22"/>
          </w:rPr>
          <w:delText xml:space="preserve"> APP</w:delText>
        </w:r>
      </w:del>
    </w:p>
    <w:p w:rsidR="00D637D2" w:rsidRDefault="00D637D2" w:rsidP="00D637D2">
      <w:pPr>
        <w:pStyle w:val="tmsectionheader2"/>
        <w:rPr>
          <w:rFonts w:asciiTheme="minorHAnsi" w:eastAsia="Calibri" w:hAnsiTheme="minorHAnsi" w:cstheme="minorHAnsi"/>
          <w:b w:val="0"/>
          <w:color w:val="auto"/>
          <w:sz w:val="22"/>
          <w:szCs w:val="22"/>
        </w:rPr>
      </w:pPr>
      <w:commentRangeStart w:id="357"/>
      <w:r>
        <w:rPr>
          <w:rFonts w:asciiTheme="minorHAnsi" w:eastAsia="Calibri" w:hAnsiTheme="minorHAnsi" w:cstheme="minorHAnsi"/>
          <w:b w:val="0"/>
          <w:noProof/>
          <w:color w:val="auto"/>
          <w:sz w:val="22"/>
          <w:szCs w:val="22"/>
          <w:lang w:val="en-IN" w:eastAsia="en-IN"/>
        </w:rPr>
        <w:drawing>
          <wp:anchor distT="0" distB="0" distL="114300" distR="114300" simplePos="0" relativeHeight="252724224" behindDoc="0" locked="0" layoutInCell="1" allowOverlap="1">
            <wp:simplePos x="0" y="0"/>
            <wp:positionH relativeFrom="column">
              <wp:posOffset>-109306</wp:posOffset>
            </wp:positionH>
            <wp:positionV relativeFrom="paragraph">
              <wp:posOffset>-13634</wp:posOffset>
            </wp:positionV>
            <wp:extent cx="3450552" cy="4312397"/>
            <wp:effectExtent l="19050" t="19050" r="16548" b="11953"/>
            <wp:wrapNone/>
            <wp:docPr id="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450552" cy="4312397"/>
                    </a:xfrm>
                    <a:prstGeom prst="rect">
                      <a:avLst/>
                    </a:prstGeom>
                    <a:noFill/>
                    <a:ln w="9525">
                      <a:solidFill>
                        <a:schemeClr val="accent1"/>
                      </a:solidFill>
                      <a:miter lim="800000"/>
                      <a:headEnd/>
                      <a:tailEnd/>
                    </a:ln>
                  </pic:spPr>
                </pic:pic>
              </a:graphicData>
            </a:graphic>
          </wp:anchor>
        </w:drawing>
      </w:r>
      <w:commentRangeEnd w:id="357"/>
      <w:r w:rsidR="00CA0279">
        <w:rPr>
          <w:rStyle w:val="CommentReference"/>
          <w:b w:val="0"/>
          <w:bCs w:val="0"/>
          <w:color w:val="auto"/>
        </w:rPr>
        <w:commentReference w:id="357"/>
      </w: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C14BA8" w:rsidP="00D637D2">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806" type="#_x0000_t202" style="position:absolute;margin-left:6.55pt;margin-top:1.55pt;width:82.05pt;height:50.25pt;z-index:252725248;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D637D2">
                  <w:pPr>
                    <w:jc w:val="center"/>
                    <w:rPr>
                      <w:rFonts w:asciiTheme="minorHAnsi" w:hAnsiTheme="minorHAnsi" w:cstheme="minorHAnsi"/>
                      <w:b/>
                      <w:sz w:val="24"/>
                    </w:rPr>
                  </w:pPr>
                  <w:r>
                    <w:rPr>
                      <w:rFonts w:asciiTheme="minorHAnsi" w:hAnsiTheme="minorHAnsi" w:cstheme="minorHAnsi"/>
                      <w:b/>
                      <w:sz w:val="24"/>
                    </w:rPr>
                    <w:t>Deliveries</w:t>
                  </w:r>
                </w:p>
              </w:txbxContent>
            </v:textbox>
          </v:shape>
        </w:pict>
      </w:r>
      <w:r>
        <w:rPr>
          <w:rFonts w:asciiTheme="minorHAnsi" w:eastAsia="Calibri" w:hAnsiTheme="minorHAnsi" w:cstheme="minorHAnsi"/>
          <w:b w:val="0"/>
          <w:noProof/>
          <w:color w:val="auto"/>
          <w:sz w:val="22"/>
          <w:szCs w:val="22"/>
          <w:lang w:val="en-IN" w:eastAsia="en-IN"/>
        </w:rPr>
        <w:pict>
          <v:shape id="_x0000_s4807" type="#_x0000_t202" style="position:absolute;margin-left:152.85pt;margin-top:1.55pt;width:82.05pt;height:50.25pt;z-index:252726272;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3659B9" w:rsidRDefault="007F22F7" w:rsidP="003659B9">
                  <w:pPr>
                    <w:rPr>
                      <w:b/>
                    </w:rPr>
                  </w:pPr>
                  <w:r w:rsidRPr="003659B9">
                    <w:rPr>
                      <w:b/>
                    </w:rPr>
                    <w:t>Review Disputes</w:t>
                  </w:r>
                </w:p>
              </w:txbxContent>
            </v:textbox>
          </v:shape>
        </w:pict>
      </w: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C14BA8" w:rsidP="00D637D2">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808" type="#_x0000_t202" style="position:absolute;margin-left:152.85pt;margin-top:.6pt;width:82.05pt;height:50.25pt;z-index:252727296;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Default="007F22F7" w:rsidP="00D637D2">
                  <w:pPr>
                    <w:jc w:val="center"/>
                    <w:rPr>
                      <w:rFonts w:asciiTheme="minorHAnsi" w:hAnsiTheme="minorHAnsi" w:cstheme="minorHAnsi"/>
                      <w:b/>
                      <w:sz w:val="24"/>
                    </w:rPr>
                  </w:pPr>
                  <w:r>
                    <w:rPr>
                      <w:rFonts w:asciiTheme="minorHAnsi" w:hAnsiTheme="minorHAnsi" w:cstheme="minorHAnsi"/>
                      <w:b/>
                      <w:sz w:val="24"/>
                    </w:rPr>
                    <w:t xml:space="preserve">Raise </w:t>
                  </w:r>
                </w:p>
                <w:p w:rsidR="007F22F7" w:rsidRPr="00F136C0" w:rsidRDefault="007F22F7" w:rsidP="00D637D2">
                  <w:pPr>
                    <w:jc w:val="center"/>
                    <w:rPr>
                      <w:rFonts w:asciiTheme="minorHAnsi" w:hAnsiTheme="minorHAnsi" w:cstheme="minorHAnsi"/>
                      <w:b/>
                      <w:sz w:val="24"/>
                    </w:rPr>
                  </w:pPr>
                  <w:r>
                    <w:rPr>
                      <w:rFonts w:asciiTheme="minorHAnsi" w:hAnsiTheme="minorHAnsi" w:cstheme="minorHAnsi"/>
                      <w:b/>
                      <w:sz w:val="24"/>
                    </w:rPr>
                    <w:t>Tickets</w:t>
                  </w:r>
                </w:p>
              </w:txbxContent>
            </v:textbox>
          </v:shape>
        </w:pict>
      </w:r>
      <w:r>
        <w:rPr>
          <w:rFonts w:asciiTheme="minorHAnsi" w:eastAsia="Calibri" w:hAnsiTheme="minorHAnsi" w:cstheme="minorHAnsi"/>
          <w:b w:val="0"/>
          <w:noProof/>
          <w:color w:val="auto"/>
          <w:sz w:val="22"/>
          <w:szCs w:val="22"/>
          <w:lang w:val="en-IN" w:eastAsia="en-IN"/>
        </w:rPr>
        <w:pict>
          <v:shape id="_x0000_s4809" type="#_x0000_t202" style="position:absolute;margin-left:6.55pt;margin-top:.6pt;width:82.05pt;height:50.25pt;z-index:252728320;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D637D2">
                  <w:pPr>
                    <w:jc w:val="center"/>
                    <w:rPr>
                      <w:rFonts w:asciiTheme="minorHAnsi" w:hAnsiTheme="minorHAnsi" w:cstheme="minorHAnsi"/>
                      <w:b/>
                      <w:sz w:val="24"/>
                    </w:rPr>
                  </w:pPr>
                  <w:r>
                    <w:rPr>
                      <w:rFonts w:asciiTheme="minorHAnsi" w:hAnsiTheme="minorHAnsi" w:cstheme="minorHAnsi"/>
                      <w:b/>
                      <w:sz w:val="24"/>
                    </w:rPr>
                    <w:t>Pending Confirmation</w:t>
                  </w:r>
                  <w:r>
                    <w:rPr>
                      <w:rFonts w:asciiTheme="minorHAnsi" w:hAnsiTheme="minorHAnsi" w:cstheme="minorHAnsi"/>
                      <w:b/>
                      <w:sz w:val="24"/>
                    </w:rPr>
                    <w:tab/>
                  </w:r>
                </w:p>
              </w:txbxContent>
            </v:textbox>
          </v:shape>
        </w:pict>
      </w: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C14BA8" w:rsidP="00D637D2">
      <w:pPr>
        <w:pStyle w:val="tmsectionheader2"/>
        <w:rPr>
          <w:rFonts w:asciiTheme="minorHAnsi" w:eastAsia="Calibri" w:hAnsiTheme="minorHAnsi" w:cstheme="minorHAnsi"/>
          <w:b w:val="0"/>
          <w:color w:val="auto"/>
          <w:sz w:val="22"/>
          <w:szCs w:val="22"/>
        </w:rPr>
      </w:pPr>
      <w:r>
        <w:rPr>
          <w:rFonts w:asciiTheme="minorHAnsi" w:eastAsia="Calibri" w:hAnsiTheme="minorHAnsi" w:cstheme="minorHAnsi"/>
          <w:b w:val="0"/>
          <w:noProof/>
          <w:color w:val="auto"/>
          <w:sz w:val="22"/>
          <w:szCs w:val="22"/>
          <w:lang w:val="en-IN" w:eastAsia="en-IN"/>
        </w:rPr>
        <w:pict>
          <v:shape id="_x0000_s4811" type="#_x0000_t202" style="position:absolute;margin-left:6.55pt;margin-top:.45pt;width:82.05pt;height:50.25pt;z-index:252730368;mso-width-relative:margin;mso-height-relative:margin" fillcolor="white [3201]" strokecolor="#c2d69b [1942]" strokeweight="1pt">
            <v:fill color2="#d6e3bc [1302]" focusposition="1" focussize="" focus="100%" type="gradient"/>
            <v:shadow on="t" type="perspective" color="#4e6128 [1606]" opacity=".5" offset="1pt" offset2="-3pt"/>
            <v:textbox>
              <w:txbxContent>
                <w:p w:rsidR="007F22F7" w:rsidRPr="00F136C0" w:rsidRDefault="007F22F7" w:rsidP="00D637D2">
                  <w:pPr>
                    <w:jc w:val="center"/>
                    <w:rPr>
                      <w:rFonts w:asciiTheme="minorHAnsi" w:hAnsiTheme="minorHAnsi" w:cstheme="minorHAnsi"/>
                      <w:b/>
                      <w:sz w:val="24"/>
                    </w:rPr>
                  </w:pPr>
                  <w:r>
                    <w:rPr>
                      <w:rFonts w:asciiTheme="minorHAnsi" w:hAnsiTheme="minorHAnsi" w:cstheme="minorHAnsi"/>
                      <w:b/>
                      <w:sz w:val="24"/>
                    </w:rPr>
                    <w:t>Dashboard Summary</w:t>
                  </w:r>
                  <w:r>
                    <w:rPr>
                      <w:rFonts w:asciiTheme="minorHAnsi" w:hAnsiTheme="minorHAnsi" w:cstheme="minorHAnsi"/>
                      <w:b/>
                      <w:sz w:val="24"/>
                    </w:rPr>
                    <w:tab/>
                  </w:r>
                </w:p>
              </w:txbxContent>
            </v:textbox>
          </v:shape>
        </w:pict>
      </w:r>
      <w:r>
        <w:rPr>
          <w:rFonts w:asciiTheme="minorHAnsi" w:eastAsia="Calibri" w:hAnsiTheme="minorHAnsi" w:cstheme="minorHAnsi"/>
          <w:b w:val="0"/>
          <w:noProof/>
          <w:color w:val="auto"/>
          <w:sz w:val="22"/>
          <w:szCs w:val="22"/>
          <w:lang w:val="en-IN" w:eastAsia="en-IN"/>
        </w:rPr>
        <w:pict>
          <v:shape id="_x0000_s4810" type="#_x0000_t202" style="position:absolute;margin-left:152.85pt;margin-top:.45pt;width:82.05pt;height:50.25pt;z-index:252729344;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4810">
              <w:txbxContent>
                <w:p w:rsidR="007F22F7" w:rsidRPr="00F136C0" w:rsidRDefault="007F22F7" w:rsidP="00D637D2">
                  <w:pPr>
                    <w:jc w:val="center"/>
                    <w:rPr>
                      <w:rFonts w:asciiTheme="minorHAnsi" w:hAnsiTheme="minorHAnsi" w:cstheme="minorHAnsi"/>
                      <w:b/>
                      <w:sz w:val="24"/>
                    </w:rPr>
                  </w:pPr>
                  <w:r>
                    <w:rPr>
                      <w:rFonts w:asciiTheme="minorHAnsi" w:hAnsiTheme="minorHAnsi" w:cstheme="minorHAnsi"/>
                      <w:b/>
                      <w:sz w:val="24"/>
                    </w:rPr>
                    <w:t>Trips in Transit</w:t>
                  </w:r>
                </w:p>
              </w:txbxContent>
            </v:textbox>
          </v:shape>
        </w:pict>
      </w: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D637D2" w:rsidP="00D637D2">
      <w:pPr>
        <w:pStyle w:val="tmsectionheader2"/>
        <w:rPr>
          <w:rFonts w:asciiTheme="minorHAnsi" w:eastAsia="Calibri" w:hAnsiTheme="minorHAnsi" w:cstheme="minorHAnsi"/>
          <w:b w:val="0"/>
          <w:color w:val="auto"/>
          <w:sz w:val="22"/>
          <w:szCs w:val="22"/>
        </w:rPr>
      </w:pPr>
    </w:p>
    <w:p w:rsidR="00D637D2" w:rsidRDefault="00D637D2"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466B81" w:rsidP="008430BB">
      <w:pPr>
        <w:tabs>
          <w:tab w:val="left" w:pos="7691"/>
        </w:tabs>
        <w:rPr>
          <w:rFonts w:eastAsia="Calibri"/>
        </w:rPr>
      </w:pPr>
    </w:p>
    <w:p w:rsidR="00466B81" w:rsidRDefault="006D2AC8" w:rsidP="006D2AC8">
      <w:pPr>
        <w:tabs>
          <w:tab w:val="left" w:pos="7691"/>
        </w:tabs>
        <w:jc w:val="center"/>
        <w:rPr>
          <w:rFonts w:eastAsia="Calibri"/>
          <w:b/>
          <w:sz w:val="24"/>
          <w:u w:val="single"/>
        </w:rPr>
      </w:pPr>
      <w:r>
        <w:rPr>
          <w:rFonts w:eastAsia="Calibri"/>
          <w:b/>
          <w:sz w:val="24"/>
          <w:u w:val="single"/>
        </w:rPr>
        <w:t>BILLING PORTAL WORKFLOW</w:t>
      </w: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r w:rsidRPr="006D2AC8">
        <w:rPr>
          <w:rFonts w:eastAsia="Calibri"/>
          <w:b/>
          <w:noProof/>
          <w:sz w:val="24"/>
          <w:u w:val="single"/>
          <w:lang w:val="en-IN" w:eastAsia="en-IN"/>
        </w:rPr>
        <w:drawing>
          <wp:inline distT="0" distB="0" distL="0" distR="0">
            <wp:extent cx="5886450" cy="4510429"/>
            <wp:effectExtent l="0" t="0" r="0" b="0"/>
            <wp:docPr id="94" name="Picture 7"/>
            <wp:cNvGraphicFramePr/>
            <a:graphic xmlns:a="http://schemas.openxmlformats.org/drawingml/2006/main">
              <a:graphicData uri="http://schemas.openxmlformats.org/drawingml/2006/picture">
                <pic:pic xmlns:pic="http://schemas.openxmlformats.org/drawingml/2006/picture">
                  <pic:nvPicPr>
                    <pic:cNvPr id="26626" name="Picture 2"/>
                    <pic:cNvPicPr>
                      <a:picLocks noChangeAspect="1" noChangeArrowheads="1"/>
                    </pic:cNvPicPr>
                  </pic:nvPicPr>
                  <pic:blipFill>
                    <a:blip r:embed="rId14" cstate="print"/>
                    <a:srcRect/>
                    <a:stretch>
                      <a:fillRect/>
                    </a:stretch>
                  </pic:blipFill>
                  <pic:spPr bwMode="auto">
                    <a:xfrm>
                      <a:off x="0" y="0"/>
                      <a:ext cx="5886450" cy="4510429"/>
                    </a:xfrm>
                    <a:prstGeom prst="rect">
                      <a:avLst/>
                    </a:prstGeom>
                    <a:noFill/>
                    <a:ln w="9525">
                      <a:noFill/>
                      <a:miter lim="800000"/>
                      <a:headEnd/>
                      <a:tailEnd/>
                    </a:ln>
                  </pic:spPr>
                </pic:pic>
              </a:graphicData>
            </a:graphic>
          </wp:inline>
        </w:drawing>
      </w: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jc w:val="center"/>
        <w:rPr>
          <w:rFonts w:eastAsia="Calibri"/>
          <w:b/>
          <w:sz w:val="24"/>
          <w:u w:val="single"/>
        </w:rPr>
      </w:pPr>
    </w:p>
    <w:p w:rsidR="006D2AC8" w:rsidRDefault="006D2AC8" w:rsidP="006D2AC8">
      <w:pPr>
        <w:tabs>
          <w:tab w:val="left" w:pos="7691"/>
        </w:tabs>
        <w:rPr>
          <w:rFonts w:eastAsia="Calibri"/>
        </w:rPr>
      </w:pPr>
    </w:p>
    <w:p w:rsidR="006D2AC8" w:rsidRDefault="006D2AC8" w:rsidP="006D2AC8">
      <w:pPr>
        <w:tabs>
          <w:tab w:val="left" w:pos="7691"/>
        </w:tabs>
        <w:jc w:val="center"/>
        <w:rPr>
          <w:rFonts w:eastAsia="Calibri"/>
          <w:b/>
          <w:sz w:val="24"/>
          <w:u w:val="single"/>
        </w:rPr>
      </w:pPr>
      <w:r>
        <w:rPr>
          <w:rFonts w:eastAsia="Calibri"/>
          <w:b/>
          <w:sz w:val="24"/>
          <w:u w:val="single"/>
        </w:rPr>
        <w:t>SIM TRACKING WORKFLOW</w:t>
      </w:r>
      <w:ins w:id="358" w:author="Administrator" w:date="2019-01-30T17:03:00Z">
        <w:r w:rsidR="00CA0279">
          <w:rPr>
            <w:rFonts w:eastAsia="Calibri"/>
            <w:b/>
            <w:sz w:val="24"/>
            <w:u w:val="single"/>
          </w:rPr>
          <w:t xml:space="preserve"> (Screen to transporter rep to mark if driver has smart phone / not along with mobile no against every invoice + truck)</w:t>
        </w:r>
      </w:ins>
    </w:p>
    <w:p w:rsidR="006D2AC8" w:rsidRDefault="006D2AC8" w:rsidP="006D2AC8">
      <w:pPr>
        <w:tabs>
          <w:tab w:val="left" w:pos="7691"/>
        </w:tabs>
        <w:jc w:val="center"/>
        <w:rPr>
          <w:rFonts w:eastAsia="Calibri"/>
          <w:b/>
          <w:sz w:val="24"/>
          <w:u w:val="single"/>
        </w:rPr>
      </w:pPr>
    </w:p>
    <w:p w:rsidR="006D2AC8" w:rsidRPr="006D2AC8" w:rsidRDefault="00342E4D" w:rsidP="006D2AC8">
      <w:pPr>
        <w:tabs>
          <w:tab w:val="left" w:pos="7691"/>
        </w:tabs>
        <w:jc w:val="center"/>
        <w:rPr>
          <w:rFonts w:eastAsia="Calibri"/>
          <w:b/>
          <w:sz w:val="24"/>
          <w:u w:val="single"/>
        </w:rPr>
      </w:pPr>
      <w:bookmarkStart w:id="359" w:name="_GoBack"/>
      <w:commentRangeStart w:id="360"/>
      <w:r w:rsidRPr="00342E4D">
        <w:rPr>
          <w:rFonts w:eastAsia="Calibri"/>
          <w:b/>
          <w:noProof/>
          <w:sz w:val="24"/>
          <w:u w:val="single"/>
          <w:lang w:val="en-IN" w:eastAsia="en-IN"/>
        </w:rPr>
        <w:drawing>
          <wp:inline distT="0" distB="0" distL="0" distR="0">
            <wp:extent cx="5886450" cy="4094101"/>
            <wp:effectExtent l="19050" t="0" r="0" b="0"/>
            <wp:docPr id="96" name="Picture 11"/>
            <wp:cNvGraphicFramePr/>
            <a:graphic xmlns:a="http://schemas.openxmlformats.org/drawingml/2006/main">
              <a:graphicData uri="http://schemas.openxmlformats.org/drawingml/2006/picture">
                <pic:pic xmlns:pic="http://schemas.openxmlformats.org/drawingml/2006/picture">
                  <pic:nvPicPr>
                    <pic:cNvPr id="27651" name="Picture 2"/>
                    <pic:cNvPicPr>
                      <a:picLocks noChangeAspect="1" noChangeArrowheads="1"/>
                    </pic:cNvPicPr>
                  </pic:nvPicPr>
                  <pic:blipFill>
                    <a:blip r:embed="rId15" cstate="print"/>
                    <a:srcRect/>
                    <a:stretch>
                      <a:fillRect/>
                    </a:stretch>
                  </pic:blipFill>
                  <pic:spPr bwMode="auto">
                    <a:xfrm>
                      <a:off x="0" y="0"/>
                      <a:ext cx="5886450" cy="4094101"/>
                    </a:xfrm>
                    <a:prstGeom prst="rect">
                      <a:avLst/>
                    </a:prstGeom>
                    <a:noFill/>
                    <a:ln w="9525">
                      <a:noFill/>
                      <a:miter lim="800000"/>
                      <a:headEnd/>
                      <a:tailEnd/>
                    </a:ln>
                  </pic:spPr>
                </pic:pic>
              </a:graphicData>
            </a:graphic>
          </wp:inline>
        </w:drawing>
      </w:r>
      <w:bookmarkEnd w:id="359"/>
      <w:commentRangeEnd w:id="360"/>
      <w:r w:rsidR="00CA0279">
        <w:rPr>
          <w:rStyle w:val="CommentReference"/>
        </w:rPr>
        <w:commentReference w:id="360"/>
      </w:r>
    </w:p>
    <w:sectPr w:rsidR="006D2AC8" w:rsidRPr="006D2AC8" w:rsidSect="004F5E03">
      <w:headerReference w:type="default" r:id="rId16"/>
      <w:footerReference w:type="default" r:id="rId17"/>
      <w:pgSz w:w="12240" w:h="15840" w:code="1"/>
      <w:pgMar w:top="1627" w:right="1170" w:bottom="540" w:left="1800" w:header="431" w:footer="578"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8" w:author="Administrator" w:date="2019-01-30T15:33:00Z" w:initials="A">
    <w:p w:rsidR="007F22F7" w:rsidRDefault="007F22F7">
      <w:pPr>
        <w:pStyle w:val="CommentText"/>
      </w:pPr>
      <w:r>
        <w:rPr>
          <w:rStyle w:val="CommentReference"/>
        </w:rPr>
        <w:annotationRef/>
      </w:r>
      <w:r>
        <w:t>Will accounts accept it as confirmation of delivery?</w:t>
      </w:r>
    </w:p>
    <w:p w:rsidR="007F22F7" w:rsidRDefault="007F22F7">
      <w:pPr>
        <w:pStyle w:val="CommentText"/>
      </w:pPr>
      <w:r>
        <w:t>Will customer do it twice?</w:t>
      </w:r>
    </w:p>
  </w:comment>
  <w:comment w:id="96" w:author="Administrator" w:date="2019-01-30T15:32:00Z" w:initials="A">
    <w:p w:rsidR="007F22F7" w:rsidRDefault="007F22F7">
      <w:pPr>
        <w:pStyle w:val="CommentText"/>
      </w:pPr>
      <w:r>
        <w:rPr>
          <w:rStyle w:val="CommentReference"/>
        </w:rPr>
        <w:annotationRef/>
      </w:r>
      <w:r>
        <w:t xml:space="preserve">How to record geo-fence </w:t>
      </w:r>
    </w:p>
  </w:comment>
  <w:comment w:id="336" w:author="Administrator" w:date="2019-01-30T16:51:00Z" w:initials="A">
    <w:p w:rsidR="007F22F7" w:rsidRDefault="007F22F7">
      <w:pPr>
        <w:pStyle w:val="CommentText"/>
      </w:pPr>
      <w:r>
        <w:rPr>
          <w:rStyle w:val="CommentReference"/>
        </w:rPr>
        <w:annotationRef/>
      </w:r>
      <w:r>
        <w:t>Buyer/ dealer will go away</w:t>
      </w:r>
    </w:p>
  </w:comment>
  <w:comment w:id="339" w:author="Administrator" w:date="2019-01-30T16:53:00Z" w:initials="A">
    <w:p w:rsidR="007F22F7" w:rsidRDefault="007F22F7">
      <w:pPr>
        <w:pStyle w:val="CommentText"/>
      </w:pPr>
      <w:r>
        <w:rPr>
          <w:rStyle w:val="CommentReference"/>
        </w:rPr>
        <w:annotationRef/>
      </w:r>
      <w:r>
        <w:t>Driver can insert mobile no &amp; OTP based log in</w:t>
      </w:r>
    </w:p>
  </w:comment>
  <w:comment w:id="344" w:author="Administrator" w:date="2019-01-30T16:56:00Z" w:initials="A">
    <w:p w:rsidR="007F22F7" w:rsidRDefault="007F22F7">
      <w:pPr>
        <w:pStyle w:val="CommentText"/>
      </w:pPr>
      <w:r>
        <w:rPr>
          <w:rStyle w:val="CommentReference"/>
        </w:rPr>
        <w:annotationRef/>
      </w:r>
      <w:r>
        <w:t>Registration of transporters to be done in one go by OCl logistics</w:t>
      </w:r>
    </w:p>
    <w:p w:rsidR="007F22F7" w:rsidRDefault="007F22F7">
      <w:pPr>
        <w:pStyle w:val="CommentText"/>
      </w:pPr>
      <w:r>
        <w:t>Transporter shouldn’t be allowed to create login. Can change password</w:t>
      </w:r>
    </w:p>
    <w:p w:rsidR="007F22F7" w:rsidRDefault="007F22F7">
      <w:pPr>
        <w:pStyle w:val="CommentText"/>
      </w:pPr>
      <w:r>
        <w:t>We don’t need the screen</w:t>
      </w:r>
    </w:p>
    <w:p w:rsidR="007F22F7" w:rsidRDefault="007F22F7">
      <w:pPr>
        <w:pStyle w:val="CommentText"/>
      </w:pPr>
      <w:r>
        <w:t>Portal will be provided to logistics for this activity</w:t>
      </w:r>
    </w:p>
    <w:p w:rsidR="007F22F7" w:rsidRDefault="007F22F7">
      <w:pPr>
        <w:pStyle w:val="CommentText"/>
      </w:pPr>
      <w:r>
        <w:t>Don’t need to verify the number etc.</w:t>
      </w:r>
    </w:p>
  </w:comment>
  <w:comment w:id="348" w:author="Administrator" w:date="2019-01-30T16:59:00Z" w:initials="A">
    <w:p w:rsidR="007F22F7" w:rsidRDefault="007F22F7">
      <w:pPr>
        <w:pStyle w:val="CommentText"/>
      </w:pPr>
      <w:r>
        <w:rPr>
          <w:rStyle w:val="CommentReference"/>
        </w:rPr>
        <w:annotationRef/>
      </w:r>
      <w:r>
        <w:t>Put filter on date; Customer name; Place / Sales office/ invoice number/ Truck no.</w:t>
      </w:r>
    </w:p>
  </w:comment>
  <w:comment w:id="354" w:author="Administrator" w:date="2019-01-30T17:02:00Z" w:initials="A">
    <w:p w:rsidR="007F22F7" w:rsidRDefault="007F22F7">
      <w:pPr>
        <w:pStyle w:val="CommentText"/>
      </w:pPr>
      <w:r>
        <w:rPr>
          <w:rStyle w:val="CommentReference"/>
        </w:rPr>
        <w:annotationRef/>
      </w:r>
      <w:r>
        <w:t>Screen not required</w:t>
      </w:r>
    </w:p>
  </w:comment>
  <w:comment w:id="357" w:author="Administrator" w:date="2019-01-30T17:02:00Z" w:initials="A">
    <w:p w:rsidR="007F22F7" w:rsidRDefault="007F22F7">
      <w:pPr>
        <w:pStyle w:val="CommentText"/>
      </w:pPr>
      <w:r>
        <w:rPr>
          <w:rStyle w:val="CommentReference"/>
        </w:rPr>
        <w:annotationRef/>
      </w:r>
      <w:r>
        <w:t>Not required</w:t>
      </w:r>
    </w:p>
  </w:comment>
  <w:comment w:id="360" w:author="Administrator" w:date="2019-02-01T18:50:00Z" w:initials="A">
    <w:p w:rsidR="007F22F7" w:rsidRDefault="007F22F7">
      <w:pPr>
        <w:pStyle w:val="CommentText"/>
      </w:pPr>
      <w:r>
        <w:rPr>
          <w:rStyle w:val="CommentReference"/>
        </w:rPr>
        <w:annotationRef/>
      </w:r>
      <w:r>
        <w:t>1</w:t>
      </w:r>
      <w:r w:rsidRPr="00CA0279">
        <w:rPr>
          <w:vertAlign w:val="superscript"/>
        </w:rPr>
        <w:t>st</w:t>
      </w:r>
      <w:r>
        <w:t xml:space="preserve"> request is</w:t>
      </w:r>
    </w:p>
    <w:p w:rsidR="007F22F7" w:rsidRDefault="007F22F7" w:rsidP="00CA0279">
      <w:pPr>
        <w:pStyle w:val="CommentText"/>
        <w:numPr>
          <w:ilvl w:val="0"/>
          <w:numId w:val="22"/>
        </w:numPr>
      </w:pPr>
      <w:r>
        <w:t>Driver not responding</w:t>
      </w:r>
    </w:p>
    <w:p w:rsidR="007F22F7" w:rsidRDefault="007F22F7" w:rsidP="00CA0279">
      <w:pPr>
        <w:pStyle w:val="CommentText"/>
        <w:numPr>
          <w:ilvl w:val="0"/>
          <w:numId w:val="22"/>
        </w:numPr>
      </w:pPr>
      <w:r>
        <w:t>Driver said No</w:t>
      </w:r>
    </w:p>
    <w:p w:rsidR="007F22F7" w:rsidRDefault="007F22F7" w:rsidP="00CA0279">
      <w:pPr>
        <w:pStyle w:val="CommentText"/>
      </w:pPr>
      <w:r>
        <w:t>Devendra to confirm</w:t>
      </w:r>
    </w:p>
    <w:p w:rsidR="007F22F7" w:rsidRDefault="007F22F7" w:rsidP="00CA0279">
      <w:pPr>
        <w:pStyle w:val="CommentText"/>
      </w:pPr>
      <w:r>
        <w:t>Should we involved transporter rep???</w:t>
      </w:r>
    </w:p>
    <w:p w:rsidR="00043A2E" w:rsidRDefault="00043A2E" w:rsidP="00CA0279">
      <w:pPr>
        <w:pStyle w:val="CommentText"/>
      </w:pPr>
      <w:r>
        <w:t>[Devendra] If we opt for 100% compliance for data entry before leaving Loading premises we have to involve Transporter  rep.</w:t>
      </w:r>
    </w:p>
    <w:p w:rsidR="00043A2E" w:rsidRDefault="00043A2E" w:rsidP="00CA0279">
      <w:pPr>
        <w:pStyle w:val="CommentText"/>
      </w:pPr>
      <w:r>
        <w:t>He has to ensure driver should be in Plant and we check with geocode of driver SIM/mobile.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0A1" w:rsidRDefault="00BC30A1">
      <w:r>
        <w:separator/>
      </w:r>
    </w:p>
  </w:endnote>
  <w:endnote w:type="continuationSeparator" w:id="0">
    <w:p w:rsidR="00BC30A1" w:rsidRDefault="00BC30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F7" w:rsidRPr="000025A4" w:rsidRDefault="007F22F7">
    <w:pPr>
      <w:pStyle w:val="Footer"/>
      <w:jc w:val="center"/>
      <w:rPr>
        <w:rFonts w:ascii="Calibri" w:hAnsi="Calibri" w:cs="Calibri"/>
        <w:b/>
        <w:i/>
        <w:iCs/>
        <w:sz w:val="20"/>
      </w:rPr>
    </w:pPr>
    <w:r w:rsidRPr="004F5E03">
      <w:rPr>
        <w:rFonts w:ascii="Calibri" w:hAnsi="Calibri" w:cs="Calibri"/>
        <w:b/>
        <w:i/>
        <w:iCs/>
        <w:sz w:val="20"/>
      </w:rPr>
      <w:t xml:space="preserve">Page </w:t>
    </w:r>
    <w:r w:rsidRPr="004F5E03">
      <w:rPr>
        <w:rFonts w:ascii="Calibri" w:hAnsi="Calibri" w:cs="Calibri"/>
        <w:b/>
        <w:bCs/>
        <w:i/>
        <w:iCs/>
        <w:sz w:val="20"/>
      </w:rPr>
      <w:fldChar w:fldCharType="begin"/>
    </w:r>
    <w:r w:rsidRPr="004F5E03">
      <w:rPr>
        <w:rFonts w:ascii="Calibri" w:hAnsi="Calibri" w:cs="Calibri"/>
        <w:b/>
        <w:bCs/>
        <w:i/>
        <w:iCs/>
        <w:sz w:val="20"/>
      </w:rPr>
      <w:instrText xml:space="preserve"> PAGE  \* Arabic  \* MERGEFORMAT </w:instrText>
    </w:r>
    <w:r w:rsidRPr="004F5E03">
      <w:rPr>
        <w:rFonts w:ascii="Calibri" w:hAnsi="Calibri" w:cs="Calibri"/>
        <w:b/>
        <w:bCs/>
        <w:i/>
        <w:iCs/>
        <w:sz w:val="20"/>
      </w:rPr>
      <w:fldChar w:fldCharType="separate"/>
    </w:r>
    <w:r w:rsidR="008618F5">
      <w:rPr>
        <w:rFonts w:ascii="Calibri" w:hAnsi="Calibri" w:cs="Calibri"/>
        <w:b/>
        <w:bCs/>
        <w:i/>
        <w:iCs/>
        <w:noProof/>
        <w:sz w:val="20"/>
      </w:rPr>
      <w:t>5</w:t>
    </w:r>
    <w:r w:rsidRPr="004F5E03">
      <w:rPr>
        <w:rFonts w:ascii="Calibri" w:hAnsi="Calibri" w:cs="Calibri"/>
        <w:b/>
        <w:bCs/>
        <w:i/>
        <w:iCs/>
        <w:sz w:val="20"/>
      </w:rPr>
      <w:fldChar w:fldCharType="end"/>
    </w:r>
    <w:r w:rsidRPr="004F5E03">
      <w:rPr>
        <w:rFonts w:ascii="Calibri" w:hAnsi="Calibri" w:cs="Calibri"/>
        <w:b/>
        <w:i/>
        <w:iCs/>
        <w:sz w:val="20"/>
      </w:rPr>
      <w:t xml:space="preserve"> of </w:t>
    </w:r>
    <w:fldSimple w:instr=" NUMPAGES  \* Arabic  \* MERGEFORMAT ">
      <w:r w:rsidR="008618F5" w:rsidRPr="008618F5">
        <w:rPr>
          <w:rFonts w:ascii="Calibri" w:hAnsi="Calibri" w:cs="Calibri"/>
          <w:b/>
          <w:bCs/>
          <w:i/>
          <w:iCs/>
          <w:noProof/>
          <w:sz w:val="20"/>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0A1" w:rsidRDefault="00BC30A1">
      <w:r>
        <w:separator/>
      </w:r>
    </w:p>
  </w:footnote>
  <w:footnote w:type="continuationSeparator" w:id="0">
    <w:p w:rsidR="00BC30A1" w:rsidRDefault="00BC30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F7" w:rsidRDefault="007F22F7" w:rsidP="00FB4212">
    <w:pPr>
      <w:pStyle w:val="Header"/>
      <w:ind w:right="-450"/>
    </w:pPr>
    <w:r w:rsidRPr="00C14BA8">
      <w:rPr>
        <w:noProof/>
        <w:lang w:eastAsia="zh-TW"/>
      </w:rPr>
      <w:pict>
        <v:shapetype id="_x0000_t202" coordsize="21600,21600" o:spt="202" path="m,l,21600r21600,l21600,xe">
          <v:stroke joinstyle="miter"/>
          <v:path gradientshapeok="t" o:connecttype="rect"/>
        </v:shapetype>
        <v:shape id="_x0000_s2068" type="#_x0000_t202" style="position:absolute;margin-left:288.2pt;margin-top:-2.8pt;width:59.05pt;height:57.5pt;z-index:251658240;mso-wrap-style:none;mso-width-relative:margin;mso-height-relative:margin" stroked="f">
          <v:textbox style="mso-next-textbox:#_x0000_s2068;mso-fit-shape-to-text:t">
            <w:txbxContent>
              <w:p w:rsidR="007F22F7" w:rsidRDefault="007F22F7">
                <w:r>
                  <w:rPr>
                    <w:noProof/>
                    <w:lang w:val="en-IN" w:eastAsia="en-IN"/>
                  </w:rPr>
                  <w:drawing>
                    <wp:inline distT="0" distB="0" distL="0" distR="0">
                      <wp:extent cx="586740" cy="586740"/>
                      <wp:effectExtent l="19050" t="0" r="3810" b="0"/>
                      <wp:docPr id="2" name="Picture 2" descr="ipssi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ssi logo1"/>
                              <pic:cNvPicPr>
                                <a:picLocks noChangeAspect="1" noChangeArrowheads="1"/>
                              </pic:cNvPicPr>
                            </pic:nvPicPr>
                            <pic:blipFill>
                              <a:blip r:embed="rId1"/>
                              <a:srcRect/>
                              <a:stretch>
                                <a:fillRect/>
                              </a:stretch>
                            </pic:blipFill>
                            <pic:spPr bwMode="auto">
                              <a:xfrm>
                                <a:off x="0" y="0"/>
                                <a:ext cx="586740" cy="586740"/>
                              </a:xfrm>
                              <a:prstGeom prst="rect">
                                <a:avLst/>
                              </a:prstGeom>
                              <a:noFill/>
                              <a:ln w="9525">
                                <a:noFill/>
                                <a:miter lim="800000"/>
                                <a:headEnd/>
                                <a:tailEnd/>
                              </a:ln>
                            </pic:spPr>
                          </pic:pic>
                        </a:graphicData>
                      </a:graphic>
                    </wp:inline>
                  </w:drawing>
                </w:r>
              </w:p>
            </w:txbxContent>
          </v:textbox>
        </v:shape>
      </w:pict>
    </w:r>
    <w:r w:rsidRPr="00C14BA8">
      <w:rPr>
        <w:noProof/>
        <w:sz w:val="20"/>
      </w:rPr>
      <w:pict>
        <v:shape id="_x0000_s2056" type="#_x0000_t202" style="position:absolute;margin-left:-37.4pt;margin-top:2.45pt;width:262.2pt;height:64.5pt;z-index:251657216" stroked="f">
          <v:textbox style="mso-next-textbox:#_x0000_s2056">
            <w:txbxContent>
              <w:p w:rsidR="007F22F7" w:rsidRDefault="007F22F7" w:rsidP="00FB4212">
                <w:pPr>
                  <w:rPr>
                    <w:b/>
                    <w:bCs/>
                    <w:color w:val="003399"/>
                  </w:rPr>
                </w:pPr>
                <w:r>
                  <w:rPr>
                    <w:b/>
                    <w:bCs/>
                    <w:color w:val="003399"/>
                  </w:rPr>
                  <w:t xml:space="preserve">IntelliPlanner Software </w:t>
                </w:r>
                <w:r w:rsidRPr="0063378C">
                  <w:rPr>
                    <w:b/>
                    <w:bCs/>
                    <w:color w:val="1F497D"/>
                  </w:rPr>
                  <w:t>System India</w:t>
                </w:r>
                <w:r>
                  <w:rPr>
                    <w:b/>
                    <w:bCs/>
                    <w:color w:val="003399"/>
                  </w:rPr>
                  <w:t xml:space="preserve"> Pvt. Ltd.                                    </w:t>
                </w:r>
              </w:p>
              <w:p w:rsidR="007F22F7" w:rsidRDefault="007F22F7" w:rsidP="00FB4212">
                <w:pPr>
                  <w:rPr>
                    <w:b/>
                    <w:bCs/>
                    <w:color w:val="003399"/>
                  </w:rPr>
                </w:pPr>
                <w:r>
                  <w:rPr>
                    <w:b/>
                    <w:bCs/>
                    <w:color w:val="003399"/>
                  </w:rPr>
                  <w:t>D-83 Second Floor, Sector-6</w:t>
                </w:r>
              </w:p>
              <w:p w:rsidR="007F22F7" w:rsidRDefault="007F22F7" w:rsidP="00FB4212">
                <w:pPr>
                  <w:rPr>
                    <w:b/>
                    <w:bCs/>
                    <w:color w:val="003399"/>
                  </w:rPr>
                </w:pPr>
                <w:r>
                  <w:rPr>
                    <w:b/>
                    <w:bCs/>
                    <w:color w:val="003399"/>
                  </w:rPr>
                  <w:t>Noida-201301</w:t>
                </w:r>
              </w:p>
              <w:p w:rsidR="007F22F7" w:rsidRDefault="007F22F7" w:rsidP="00FB4212">
                <w:pPr>
                  <w:rPr>
                    <w:b/>
                    <w:bCs/>
                    <w:color w:val="003399"/>
                  </w:rPr>
                </w:pPr>
                <w:r>
                  <w:rPr>
                    <w:b/>
                    <w:bCs/>
                    <w:color w:val="003399"/>
                  </w:rPr>
                  <w:t>+91-1204323898</w:t>
                </w:r>
              </w:p>
            </w:txbxContent>
          </v:textbox>
        </v:shape>
      </w:pict>
    </w:r>
  </w:p>
  <w:p w:rsidR="007F22F7" w:rsidRDefault="007F22F7">
    <w:pPr>
      <w:pStyle w:val="Header"/>
      <w:jc w:val="right"/>
    </w:pPr>
    <w:r>
      <w:rPr>
        <w:noProof/>
        <w:lang w:val="en-IN" w:eastAsia="en-IN"/>
      </w:rPr>
      <w:drawing>
        <wp:inline distT="0" distB="0" distL="0" distR="0">
          <wp:extent cx="1485900" cy="304800"/>
          <wp:effectExtent l="19050" t="0" r="0" b="0"/>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2"/>
                  <a:srcRect/>
                  <a:stretch>
                    <a:fillRect/>
                  </a:stretch>
                </pic:blipFill>
                <pic:spPr bwMode="auto">
                  <a:xfrm>
                    <a:off x="0" y="0"/>
                    <a:ext cx="1485900" cy="304800"/>
                  </a:xfrm>
                  <a:prstGeom prst="rect">
                    <a:avLst/>
                  </a:prstGeom>
                  <a:noFill/>
                  <a:ln w="9525">
                    <a:noFill/>
                    <a:miter lim="800000"/>
                    <a:headEnd/>
                    <a:tailEnd/>
                  </a:ln>
                </pic:spPr>
              </pic:pic>
            </a:graphicData>
          </a:graphic>
        </wp:inline>
      </w:drawing>
    </w:r>
  </w:p>
  <w:p w:rsidR="007F22F7" w:rsidRPr="007C13F0" w:rsidRDefault="007F22F7" w:rsidP="006E6C00">
    <w:pPr>
      <w:pStyle w:val="Header"/>
      <w:jc w:val="right"/>
      <w:rPr>
        <w:color w:val="1F497D"/>
      </w:rPr>
    </w:pPr>
    <w:r w:rsidRPr="007C13F0">
      <w:rPr>
        <w:color w:val="1F497D"/>
      </w:rPr>
      <w:t>www.ipssi.com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2FB1"/>
    <w:multiLevelType w:val="hybridMultilevel"/>
    <w:tmpl w:val="78A26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275524"/>
    <w:multiLevelType w:val="hybridMultilevel"/>
    <w:tmpl w:val="2858057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564B44"/>
    <w:multiLevelType w:val="hybridMultilevel"/>
    <w:tmpl w:val="7EDC1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050DBB"/>
    <w:multiLevelType w:val="hybridMultilevel"/>
    <w:tmpl w:val="2FE6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24139"/>
    <w:multiLevelType w:val="multilevel"/>
    <w:tmpl w:val="DC3CACAA"/>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6113F02"/>
    <w:multiLevelType w:val="hybridMultilevel"/>
    <w:tmpl w:val="A5AE9396"/>
    <w:lvl w:ilvl="0" w:tplc="93B2B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9457A"/>
    <w:multiLevelType w:val="hybridMultilevel"/>
    <w:tmpl w:val="8A126E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C6C2D"/>
    <w:multiLevelType w:val="hybridMultilevel"/>
    <w:tmpl w:val="69B0E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E3515E7"/>
    <w:multiLevelType w:val="hybridMultilevel"/>
    <w:tmpl w:val="A76EA568"/>
    <w:lvl w:ilvl="0" w:tplc="BB80C352">
      <w:start w:val="1"/>
      <w:numFmt w:val="bullet"/>
      <w:lvlText w:val="-"/>
      <w:lvlJc w:val="left"/>
      <w:pPr>
        <w:ind w:left="720" w:hanging="360"/>
      </w:pPr>
      <w:rPr>
        <w:rFonts w:ascii="Calibri" w:eastAsia="Calibri"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EC20A9"/>
    <w:multiLevelType w:val="hybridMultilevel"/>
    <w:tmpl w:val="8C6EE95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43045A"/>
    <w:multiLevelType w:val="hybridMultilevel"/>
    <w:tmpl w:val="1B1A1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96E4C"/>
    <w:multiLevelType w:val="hybridMultilevel"/>
    <w:tmpl w:val="CCE2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9BA5B29"/>
    <w:multiLevelType w:val="hybridMultilevel"/>
    <w:tmpl w:val="EEBA1C9A"/>
    <w:lvl w:ilvl="0" w:tplc="40090017">
      <w:start w:val="1"/>
      <w:numFmt w:val="bullet"/>
      <w:lvlText w:val=""/>
      <w:lvlJc w:val="left"/>
      <w:pPr>
        <w:ind w:left="720" w:hanging="360"/>
      </w:pPr>
      <w:rPr>
        <w:rFonts w:ascii="Symbol" w:hAnsi="Symbol" w:hint="default"/>
      </w:rPr>
    </w:lvl>
    <w:lvl w:ilvl="1" w:tplc="40090019">
      <w:start w:val="1"/>
      <w:numFmt w:val="bullet"/>
      <w:lvlText w:val="o"/>
      <w:lvlJc w:val="left"/>
      <w:pPr>
        <w:ind w:left="1440" w:hanging="360"/>
      </w:pPr>
      <w:rPr>
        <w:rFonts w:ascii="Courier New" w:hAnsi="Courier New" w:hint="default"/>
      </w:rPr>
    </w:lvl>
    <w:lvl w:ilvl="2" w:tplc="A71ED872">
      <w:start w:val="1"/>
      <w:numFmt w:val="bullet"/>
      <w:pStyle w:val="BodyText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3">
    <w:nsid w:val="43997E91"/>
    <w:multiLevelType w:val="hybridMultilevel"/>
    <w:tmpl w:val="8C6EE95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FD0E98"/>
    <w:multiLevelType w:val="hybridMultilevel"/>
    <w:tmpl w:val="19DA3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AF67777"/>
    <w:multiLevelType w:val="hybridMultilevel"/>
    <w:tmpl w:val="9648F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BF2F60"/>
    <w:multiLevelType w:val="hybridMultilevel"/>
    <w:tmpl w:val="8898C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BF87795"/>
    <w:multiLevelType w:val="hybridMultilevel"/>
    <w:tmpl w:val="5C3E4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BE4AB7"/>
    <w:multiLevelType w:val="hybridMultilevel"/>
    <w:tmpl w:val="1CC8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34A81"/>
    <w:multiLevelType w:val="hybridMultilevel"/>
    <w:tmpl w:val="05BA0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8511C"/>
    <w:multiLevelType w:val="hybridMultilevel"/>
    <w:tmpl w:val="33466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6B1611"/>
    <w:multiLevelType w:val="hybridMultilevel"/>
    <w:tmpl w:val="47BE9E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9"/>
  </w:num>
  <w:num w:numId="4">
    <w:abstractNumId w:val="13"/>
  </w:num>
  <w:num w:numId="5">
    <w:abstractNumId w:val="5"/>
  </w:num>
  <w:num w:numId="6">
    <w:abstractNumId w:val="3"/>
  </w:num>
  <w:num w:numId="7">
    <w:abstractNumId w:val="10"/>
  </w:num>
  <w:num w:numId="8">
    <w:abstractNumId w:val="18"/>
  </w:num>
  <w:num w:numId="9">
    <w:abstractNumId w:val="6"/>
  </w:num>
  <w:num w:numId="10">
    <w:abstractNumId w:val="19"/>
  </w:num>
  <w:num w:numId="11">
    <w:abstractNumId w:val="20"/>
  </w:num>
  <w:num w:numId="12">
    <w:abstractNumId w:val="1"/>
  </w:num>
  <w:num w:numId="13">
    <w:abstractNumId w:val="0"/>
  </w:num>
  <w:num w:numId="14">
    <w:abstractNumId w:val="8"/>
  </w:num>
  <w:num w:numId="15">
    <w:abstractNumId w:val="16"/>
  </w:num>
  <w:num w:numId="16">
    <w:abstractNumId w:val="14"/>
  </w:num>
  <w:num w:numId="17">
    <w:abstractNumId w:val="2"/>
  </w:num>
  <w:num w:numId="18">
    <w:abstractNumId w:val="15"/>
  </w:num>
  <w:num w:numId="19">
    <w:abstractNumId w:val="17"/>
  </w:num>
  <w:num w:numId="20">
    <w:abstractNumId w:val="11"/>
  </w:num>
  <w:num w:numId="21">
    <w:abstractNumId w:val="7"/>
  </w:num>
  <w:num w:numId="22">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drawingGridHorizontalSpacing w:val="90"/>
  <w:drawingGridVerticalSpacing w:val="187"/>
  <w:displayHorizontalDrawingGridEvery w:val="2"/>
  <w:noPunctuationKerning/>
  <w:characterSpacingControl w:val="doNotCompress"/>
  <w:hdrShapeDefaults>
    <o:shapedefaults v:ext="edit" spidmax="6146" fillcolor="white">
      <v:fill color="white"/>
    </o:shapedefaults>
    <o:shapelayout v:ext="edit">
      <o:idmap v:ext="edit" data="2"/>
    </o:shapelayout>
  </w:hdrShapeDefaults>
  <w:footnotePr>
    <w:footnote w:id="-1"/>
    <w:footnote w:id="0"/>
  </w:footnotePr>
  <w:endnotePr>
    <w:endnote w:id="-1"/>
    <w:endnote w:id="0"/>
  </w:endnotePr>
  <w:compat/>
  <w:rsids>
    <w:rsidRoot w:val="007F6B07"/>
    <w:rsid w:val="00000589"/>
    <w:rsid w:val="000005EB"/>
    <w:rsid w:val="00000D0C"/>
    <w:rsid w:val="000025A4"/>
    <w:rsid w:val="00002972"/>
    <w:rsid w:val="00004D15"/>
    <w:rsid w:val="00005D4D"/>
    <w:rsid w:val="00006458"/>
    <w:rsid w:val="00006BC0"/>
    <w:rsid w:val="000074CC"/>
    <w:rsid w:val="000078E1"/>
    <w:rsid w:val="00010ACE"/>
    <w:rsid w:val="000142CB"/>
    <w:rsid w:val="000159C1"/>
    <w:rsid w:val="00015A21"/>
    <w:rsid w:val="00015CE0"/>
    <w:rsid w:val="000208D3"/>
    <w:rsid w:val="0002278E"/>
    <w:rsid w:val="00022B58"/>
    <w:rsid w:val="0002631D"/>
    <w:rsid w:val="00030C24"/>
    <w:rsid w:val="000340A7"/>
    <w:rsid w:val="000348D1"/>
    <w:rsid w:val="00037698"/>
    <w:rsid w:val="00040D4C"/>
    <w:rsid w:val="00041674"/>
    <w:rsid w:val="0004194D"/>
    <w:rsid w:val="00043A2E"/>
    <w:rsid w:val="00044237"/>
    <w:rsid w:val="00045276"/>
    <w:rsid w:val="00046435"/>
    <w:rsid w:val="00050804"/>
    <w:rsid w:val="00052085"/>
    <w:rsid w:val="00053F86"/>
    <w:rsid w:val="00054D90"/>
    <w:rsid w:val="00057541"/>
    <w:rsid w:val="00057E3D"/>
    <w:rsid w:val="00061772"/>
    <w:rsid w:val="00065F19"/>
    <w:rsid w:val="00072A06"/>
    <w:rsid w:val="00076BA1"/>
    <w:rsid w:val="00077F79"/>
    <w:rsid w:val="000816B6"/>
    <w:rsid w:val="00082B2A"/>
    <w:rsid w:val="00084DB4"/>
    <w:rsid w:val="00092676"/>
    <w:rsid w:val="000944CE"/>
    <w:rsid w:val="000A11CC"/>
    <w:rsid w:val="000A3C82"/>
    <w:rsid w:val="000A586A"/>
    <w:rsid w:val="000A6AC5"/>
    <w:rsid w:val="000A6BBC"/>
    <w:rsid w:val="000B51D6"/>
    <w:rsid w:val="000C1799"/>
    <w:rsid w:val="000C1E69"/>
    <w:rsid w:val="000C2B4B"/>
    <w:rsid w:val="000C7446"/>
    <w:rsid w:val="000C7DBE"/>
    <w:rsid w:val="000D2151"/>
    <w:rsid w:val="000D3542"/>
    <w:rsid w:val="000E0086"/>
    <w:rsid w:val="000E0DF7"/>
    <w:rsid w:val="000E3776"/>
    <w:rsid w:val="000E7227"/>
    <w:rsid w:val="000F35BA"/>
    <w:rsid w:val="000F3F82"/>
    <w:rsid w:val="00101E80"/>
    <w:rsid w:val="001064F6"/>
    <w:rsid w:val="00107C7E"/>
    <w:rsid w:val="0011004D"/>
    <w:rsid w:val="00112842"/>
    <w:rsid w:val="0011434A"/>
    <w:rsid w:val="00114AAA"/>
    <w:rsid w:val="00114B02"/>
    <w:rsid w:val="0012030B"/>
    <w:rsid w:val="0012182F"/>
    <w:rsid w:val="00121EE3"/>
    <w:rsid w:val="00127A8F"/>
    <w:rsid w:val="00127D27"/>
    <w:rsid w:val="00130F01"/>
    <w:rsid w:val="00131F99"/>
    <w:rsid w:val="00132E9A"/>
    <w:rsid w:val="00134C6B"/>
    <w:rsid w:val="00135900"/>
    <w:rsid w:val="00135BE2"/>
    <w:rsid w:val="00136AAC"/>
    <w:rsid w:val="00136BE1"/>
    <w:rsid w:val="00140B9A"/>
    <w:rsid w:val="00141D44"/>
    <w:rsid w:val="00143777"/>
    <w:rsid w:val="00154690"/>
    <w:rsid w:val="00157304"/>
    <w:rsid w:val="00157677"/>
    <w:rsid w:val="00164803"/>
    <w:rsid w:val="0016494C"/>
    <w:rsid w:val="001667A1"/>
    <w:rsid w:val="00171B4F"/>
    <w:rsid w:val="00172A02"/>
    <w:rsid w:val="00172D3F"/>
    <w:rsid w:val="00172DC4"/>
    <w:rsid w:val="00173765"/>
    <w:rsid w:val="00174603"/>
    <w:rsid w:val="00176BD5"/>
    <w:rsid w:val="0018012B"/>
    <w:rsid w:val="00180770"/>
    <w:rsid w:val="00184607"/>
    <w:rsid w:val="00185EBF"/>
    <w:rsid w:val="00186D99"/>
    <w:rsid w:val="001877FB"/>
    <w:rsid w:val="00191321"/>
    <w:rsid w:val="00192806"/>
    <w:rsid w:val="00196C6C"/>
    <w:rsid w:val="001976F2"/>
    <w:rsid w:val="001A1629"/>
    <w:rsid w:val="001A3AA0"/>
    <w:rsid w:val="001A3EFF"/>
    <w:rsid w:val="001B4B35"/>
    <w:rsid w:val="001B5B89"/>
    <w:rsid w:val="001B6921"/>
    <w:rsid w:val="001C2A2E"/>
    <w:rsid w:val="001C48E6"/>
    <w:rsid w:val="001C7A53"/>
    <w:rsid w:val="001D15A4"/>
    <w:rsid w:val="001D55C1"/>
    <w:rsid w:val="001E1723"/>
    <w:rsid w:val="001E1758"/>
    <w:rsid w:val="001E4757"/>
    <w:rsid w:val="001F05CC"/>
    <w:rsid w:val="001F1747"/>
    <w:rsid w:val="001F4E2A"/>
    <w:rsid w:val="001F58BB"/>
    <w:rsid w:val="001F5991"/>
    <w:rsid w:val="001F6D6E"/>
    <w:rsid w:val="00200CC1"/>
    <w:rsid w:val="00201597"/>
    <w:rsid w:val="00201B75"/>
    <w:rsid w:val="00202527"/>
    <w:rsid w:val="002045A0"/>
    <w:rsid w:val="00205F7B"/>
    <w:rsid w:val="002063DF"/>
    <w:rsid w:val="00211D15"/>
    <w:rsid w:val="00212009"/>
    <w:rsid w:val="00214CC8"/>
    <w:rsid w:val="00215375"/>
    <w:rsid w:val="002162BA"/>
    <w:rsid w:val="0021670F"/>
    <w:rsid w:val="00222A4D"/>
    <w:rsid w:val="00222B96"/>
    <w:rsid w:val="00223FFD"/>
    <w:rsid w:val="0023097D"/>
    <w:rsid w:val="002326BC"/>
    <w:rsid w:val="00232E0A"/>
    <w:rsid w:val="00237502"/>
    <w:rsid w:val="00250047"/>
    <w:rsid w:val="00250CC2"/>
    <w:rsid w:val="002527A5"/>
    <w:rsid w:val="00256FCD"/>
    <w:rsid w:val="00260A63"/>
    <w:rsid w:val="00261CE3"/>
    <w:rsid w:val="00261DD1"/>
    <w:rsid w:val="002625D2"/>
    <w:rsid w:val="00262C57"/>
    <w:rsid w:val="00265950"/>
    <w:rsid w:val="002669B5"/>
    <w:rsid w:val="002679F9"/>
    <w:rsid w:val="002713C4"/>
    <w:rsid w:val="00271F12"/>
    <w:rsid w:val="0027622A"/>
    <w:rsid w:val="0027669F"/>
    <w:rsid w:val="002833E5"/>
    <w:rsid w:val="00285110"/>
    <w:rsid w:val="00287328"/>
    <w:rsid w:val="002948E2"/>
    <w:rsid w:val="00296DF5"/>
    <w:rsid w:val="002A0C9C"/>
    <w:rsid w:val="002A15F8"/>
    <w:rsid w:val="002B0013"/>
    <w:rsid w:val="002B2EA7"/>
    <w:rsid w:val="002C3C5F"/>
    <w:rsid w:val="002C4BCD"/>
    <w:rsid w:val="002D02E2"/>
    <w:rsid w:val="002E1579"/>
    <w:rsid w:val="002E3139"/>
    <w:rsid w:val="002E3707"/>
    <w:rsid w:val="002E6151"/>
    <w:rsid w:val="002E7123"/>
    <w:rsid w:val="002E7F0C"/>
    <w:rsid w:val="002F4E80"/>
    <w:rsid w:val="002F560C"/>
    <w:rsid w:val="002F63E9"/>
    <w:rsid w:val="002F64B5"/>
    <w:rsid w:val="003017F5"/>
    <w:rsid w:val="00304324"/>
    <w:rsid w:val="00305789"/>
    <w:rsid w:val="003061DE"/>
    <w:rsid w:val="00307977"/>
    <w:rsid w:val="00307B04"/>
    <w:rsid w:val="00307DFB"/>
    <w:rsid w:val="003127E0"/>
    <w:rsid w:val="00313FF9"/>
    <w:rsid w:val="00315033"/>
    <w:rsid w:val="003207C1"/>
    <w:rsid w:val="00321F9F"/>
    <w:rsid w:val="003226D5"/>
    <w:rsid w:val="003250A1"/>
    <w:rsid w:val="0032565A"/>
    <w:rsid w:val="0032623A"/>
    <w:rsid w:val="00327BE2"/>
    <w:rsid w:val="00331848"/>
    <w:rsid w:val="003332E3"/>
    <w:rsid w:val="0033442E"/>
    <w:rsid w:val="003402F6"/>
    <w:rsid w:val="00342E4D"/>
    <w:rsid w:val="0035087A"/>
    <w:rsid w:val="00351126"/>
    <w:rsid w:val="0035268E"/>
    <w:rsid w:val="00352905"/>
    <w:rsid w:val="00353916"/>
    <w:rsid w:val="00354BDA"/>
    <w:rsid w:val="00355C32"/>
    <w:rsid w:val="003659B9"/>
    <w:rsid w:val="00366713"/>
    <w:rsid w:val="00366F3A"/>
    <w:rsid w:val="00367B52"/>
    <w:rsid w:val="003703A3"/>
    <w:rsid w:val="00375E66"/>
    <w:rsid w:val="003819D2"/>
    <w:rsid w:val="00383813"/>
    <w:rsid w:val="00383F1F"/>
    <w:rsid w:val="003848D4"/>
    <w:rsid w:val="0038590C"/>
    <w:rsid w:val="00385FB7"/>
    <w:rsid w:val="00386186"/>
    <w:rsid w:val="003862BD"/>
    <w:rsid w:val="00395715"/>
    <w:rsid w:val="003A5B06"/>
    <w:rsid w:val="003A701F"/>
    <w:rsid w:val="003A70E3"/>
    <w:rsid w:val="003B72FF"/>
    <w:rsid w:val="003C037E"/>
    <w:rsid w:val="003C0AAD"/>
    <w:rsid w:val="003C3E69"/>
    <w:rsid w:val="003D3450"/>
    <w:rsid w:val="003D352A"/>
    <w:rsid w:val="003D56E6"/>
    <w:rsid w:val="003D5716"/>
    <w:rsid w:val="003D5A0E"/>
    <w:rsid w:val="003E0C2E"/>
    <w:rsid w:val="003E1B50"/>
    <w:rsid w:val="003E20CF"/>
    <w:rsid w:val="003E2EBF"/>
    <w:rsid w:val="003E541F"/>
    <w:rsid w:val="003E5660"/>
    <w:rsid w:val="003F011C"/>
    <w:rsid w:val="003F36D8"/>
    <w:rsid w:val="003F52D6"/>
    <w:rsid w:val="004055B8"/>
    <w:rsid w:val="00406433"/>
    <w:rsid w:val="00411DBF"/>
    <w:rsid w:val="00412A67"/>
    <w:rsid w:val="004158FB"/>
    <w:rsid w:val="00423E00"/>
    <w:rsid w:val="0042474B"/>
    <w:rsid w:val="004278FE"/>
    <w:rsid w:val="00430792"/>
    <w:rsid w:val="004313FD"/>
    <w:rsid w:val="0043723B"/>
    <w:rsid w:val="00437BD6"/>
    <w:rsid w:val="00440A89"/>
    <w:rsid w:val="00440C71"/>
    <w:rsid w:val="00445629"/>
    <w:rsid w:val="0044638B"/>
    <w:rsid w:val="00451061"/>
    <w:rsid w:val="00454ADC"/>
    <w:rsid w:val="004639BE"/>
    <w:rsid w:val="004651DE"/>
    <w:rsid w:val="00466B81"/>
    <w:rsid w:val="00470B5A"/>
    <w:rsid w:val="004815B1"/>
    <w:rsid w:val="00484F35"/>
    <w:rsid w:val="00490879"/>
    <w:rsid w:val="00491ACA"/>
    <w:rsid w:val="00494817"/>
    <w:rsid w:val="00495960"/>
    <w:rsid w:val="00495F61"/>
    <w:rsid w:val="00497164"/>
    <w:rsid w:val="004A0525"/>
    <w:rsid w:val="004A49CB"/>
    <w:rsid w:val="004A699F"/>
    <w:rsid w:val="004B0E04"/>
    <w:rsid w:val="004B37B9"/>
    <w:rsid w:val="004C04CB"/>
    <w:rsid w:val="004C0DC0"/>
    <w:rsid w:val="004C7397"/>
    <w:rsid w:val="004D1651"/>
    <w:rsid w:val="004D533D"/>
    <w:rsid w:val="004D571F"/>
    <w:rsid w:val="004E103F"/>
    <w:rsid w:val="004E288C"/>
    <w:rsid w:val="004E3A57"/>
    <w:rsid w:val="004E6FFD"/>
    <w:rsid w:val="004E70D7"/>
    <w:rsid w:val="004F5E03"/>
    <w:rsid w:val="004F636E"/>
    <w:rsid w:val="004F730D"/>
    <w:rsid w:val="004F7E36"/>
    <w:rsid w:val="00505F9F"/>
    <w:rsid w:val="00507C86"/>
    <w:rsid w:val="0051001A"/>
    <w:rsid w:val="0051387F"/>
    <w:rsid w:val="005149FF"/>
    <w:rsid w:val="00515062"/>
    <w:rsid w:val="00517F39"/>
    <w:rsid w:val="005203DA"/>
    <w:rsid w:val="005213B6"/>
    <w:rsid w:val="00525DDF"/>
    <w:rsid w:val="00526A14"/>
    <w:rsid w:val="00533965"/>
    <w:rsid w:val="00533A4C"/>
    <w:rsid w:val="0053640F"/>
    <w:rsid w:val="00546BCE"/>
    <w:rsid w:val="00554E1B"/>
    <w:rsid w:val="00556C63"/>
    <w:rsid w:val="00560C9A"/>
    <w:rsid w:val="00563E66"/>
    <w:rsid w:val="005677F8"/>
    <w:rsid w:val="0057162F"/>
    <w:rsid w:val="00575F2B"/>
    <w:rsid w:val="00577B11"/>
    <w:rsid w:val="00584587"/>
    <w:rsid w:val="00584B2F"/>
    <w:rsid w:val="00585901"/>
    <w:rsid w:val="005867DB"/>
    <w:rsid w:val="0058756A"/>
    <w:rsid w:val="00591971"/>
    <w:rsid w:val="005925B2"/>
    <w:rsid w:val="005A2C71"/>
    <w:rsid w:val="005A6D07"/>
    <w:rsid w:val="005A7079"/>
    <w:rsid w:val="005B115B"/>
    <w:rsid w:val="005B35A8"/>
    <w:rsid w:val="005B48D9"/>
    <w:rsid w:val="005B5735"/>
    <w:rsid w:val="005B784C"/>
    <w:rsid w:val="005C2305"/>
    <w:rsid w:val="005C2A53"/>
    <w:rsid w:val="005C3CAB"/>
    <w:rsid w:val="005D15C1"/>
    <w:rsid w:val="005D1BA8"/>
    <w:rsid w:val="005D4990"/>
    <w:rsid w:val="005D6DD8"/>
    <w:rsid w:val="005E02AB"/>
    <w:rsid w:val="005E08F7"/>
    <w:rsid w:val="005E3615"/>
    <w:rsid w:val="005E3732"/>
    <w:rsid w:val="005E5012"/>
    <w:rsid w:val="005E57FB"/>
    <w:rsid w:val="005E723B"/>
    <w:rsid w:val="005E7DD9"/>
    <w:rsid w:val="005F17EC"/>
    <w:rsid w:val="005F2565"/>
    <w:rsid w:val="005F5A18"/>
    <w:rsid w:val="005F7387"/>
    <w:rsid w:val="005F773A"/>
    <w:rsid w:val="00602370"/>
    <w:rsid w:val="006047E8"/>
    <w:rsid w:val="00613228"/>
    <w:rsid w:val="00614CB4"/>
    <w:rsid w:val="006155F8"/>
    <w:rsid w:val="006208C1"/>
    <w:rsid w:val="00620E9B"/>
    <w:rsid w:val="006228B2"/>
    <w:rsid w:val="00623260"/>
    <w:rsid w:val="0063378C"/>
    <w:rsid w:val="00636BE5"/>
    <w:rsid w:val="00646036"/>
    <w:rsid w:val="0064679D"/>
    <w:rsid w:val="00655439"/>
    <w:rsid w:val="00656807"/>
    <w:rsid w:val="00661A06"/>
    <w:rsid w:val="0066405F"/>
    <w:rsid w:val="00664E6A"/>
    <w:rsid w:val="00670FCE"/>
    <w:rsid w:val="00671061"/>
    <w:rsid w:val="00672F33"/>
    <w:rsid w:val="0067389E"/>
    <w:rsid w:val="00674D67"/>
    <w:rsid w:val="00675835"/>
    <w:rsid w:val="006760CD"/>
    <w:rsid w:val="0067675D"/>
    <w:rsid w:val="00682B5E"/>
    <w:rsid w:val="006854F2"/>
    <w:rsid w:val="00686B35"/>
    <w:rsid w:val="0068736E"/>
    <w:rsid w:val="006900CB"/>
    <w:rsid w:val="00690795"/>
    <w:rsid w:val="00693501"/>
    <w:rsid w:val="0069601A"/>
    <w:rsid w:val="00696265"/>
    <w:rsid w:val="006A47BD"/>
    <w:rsid w:val="006A6134"/>
    <w:rsid w:val="006A7115"/>
    <w:rsid w:val="006A7559"/>
    <w:rsid w:val="006B241B"/>
    <w:rsid w:val="006C0BBE"/>
    <w:rsid w:val="006C2332"/>
    <w:rsid w:val="006C3999"/>
    <w:rsid w:val="006D2297"/>
    <w:rsid w:val="006D2AC8"/>
    <w:rsid w:val="006D340B"/>
    <w:rsid w:val="006D37EF"/>
    <w:rsid w:val="006D5E6A"/>
    <w:rsid w:val="006E28D8"/>
    <w:rsid w:val="006E406E"/>
    <w:rsid w:val="006E5EAA"/>
    <w:rsid w:val="006E6C00"/>
    <w:rsid w:val="006E6D0A"/>
    <w:rsid w:val="006F006E"/>
    <w:rsid w:val="006F26DB"/>
    <w:rsid w:val="006F4F76"/>
    <w:rsid w:val="006F7499"/>
    <w:rsid w:val="006F7953"/>
    <w:rsid w:val="0070299E"/>
    <w:rsid w:val="007040F9"/>
    <w:rsid w:val="00705C0E"/>
    <w:rsid w:val="00706146"/>
    <w:rsid w:val="00714CEC"/>
    <w:rsid w:val="00716EFB"/>
    <w:rsid w:val="00717203"/>
    <w:rsid w:val="00722097"/>
    <w:rsid w:val="00724473"/>
    <w:rsid w:val="007327E6"/>
    <w:rsid w:val="00732BB7"/>
    <w:rsid w:val="00733092"/>
    <w:rsid w:val="00734C40"/>
    <w:rsid w:val="007377CE"/>
    <w:rsid w:val="007467EF"/>
    <w:rsid w:val="00746A52"/>
    <w:rsid w:val="00750C40"/>
    <w:rsid w:val="00752C5E"/>
    <w:rsid w:val="00757F57"/>
    <w:rsid w:val="00761BA3"/>
    <w:rsid w:val="007639F1"/>
    <w:rsid w:val="007656A7"/>
    <w:rsid w:val="00766CAF"/>
    <w:rsid w:val="00767F28"/>
    <w:rsid w:val="007744BF"/>
    <w:rsid w:val="00775BCB"/>
    <w:rsid w:val="00776A95"/>
    <w:rsid w:val="00782A2D"/>
    <w:rsid w:val="007849C7"/>
    <w:rsid w:val="00785EE9"/>
    <w:rsid w:val="0079203C"/>
    <w:rsid w:val="007962E6"/>
    <w:rsid w:val="00796670"/>
    <w:rsid w:val="007A0DC6"/>
    <w:rsid w:val="007A1801"/>
    <w:rsid w:val="007A24D7"/>
    <w:rsid w:val="007B1F36"/>
    <w:rsid w:val="007B4A84"/>
    <w:rsid w:val="007B4F31"/>
    <w:rsid w:val="007B68A3"/>
    <w:rsid w:val="007B6983"/>
    <w:rsid w:val="007C0160"/>
    <w:rsid w:val="007C079E"/>
    <w:rsid w:val="007C13F0"/>
    <w:rsid w:val="007C353D"/>
    <w:rsid w:val="007C7B41"/>
    <w:rsid w:val="007D158D"/>
    <w:rsid w:val="007D2376"/>
    <w:rsid w:val="007D2D6F"/>
    <w:rsid w:val="007D5386"/>
    <w:rsid w:val="007E1FB6"/>
    <w:rsid w:val="007E2564"/>
    <w:rsid w:val="007F0E22"/>
    <w:rsid w:val="007F1CB5"/>
    <w:rsid w:val="007F22F7"/>
    <w:rsid w:val="007F548B"/>
    <w:rsid w:val="007F6B07"/>
    <w:rsid w:val="007F6E1D"/>
    <w:rsid w:val="007F7DB4"/>
    <w:rsid w:val="0080138C"/>
    <w:rsid w:val="00801664"/>
    <w:rsid w:val="00804C60"/>
    <w:rsid w:val="0080689A"/>
    <w:rsid w:val="008072B2"/>
    <w:rsid w:val="00810830"/>
    <w:rsid w:val="00813BC3"/>
    <w:rsid w:val="00816E4D"/>
    <w:rsid w:val="00820D1E"/>
    <w:rsid w:val="008215EC"/>
    <w:rsid w:val="00821B93"/>
    <w:rsid w:val="008236B6"/>
    <w:rsid w:val="00823F3E"/>
    <w:rsid w:val="008257DA"/>
    <w:rsid w:val="00837CEF"/>
    <w:rsid w:val="0084131A"/>
    <w:rsid w:val="008430BB"/>
    <w:rsid w:val="008443BF"/>
    <w:rsid w:val="00845523"/>
    <w:rsid w:val="0084699D"/>
    <w:rsid w:val="008533CC"/>
    <w:rsid w:val="00856023"/>
    <w:rsid w:val="00856A51"/>
    <w:rsid w:val="008573CD"/>
    <w:rsid w:val="008618F5"/>
    <w:rsid w:val="008641FE"/>
    <w:rsid w:val="0086528A"/>
    <w:rsid w:val="0086591B"/>
    <w:rsid w:val="00866272"/>
    <w:rsid w:val="008668E7"/>
    <w:rsid w:val="00870334"/>
    <w:rsid w:val="00872136"/>
    <w:rsid w:val="008721F7"/>
    <w:rsid w:val="008731B8"/>
    <w:rsid w:val="008751E9"/>
    <w:rsid w:val="00875B60"/>
    <w:rsid w:val="0087674C"/>
    <w:rsid w:val="0088377A"/>
    <w:rsid w:val="0088578B"/>
    <w:rsid w:val="008866C3"/>
    <w:rsid w:val="00887BAA"/>
    <w:rsid w:val="00887C40"/>
    <w:rsid w:val="00890D95"/>
    <w:rsid w:val="00893DD7"/>
    <w:rsid w:val="008A1BBE"/>
    <w:rsid w:val="008A6857"/>
    <w:rsid w:val="008A7CC2"/>
    <w:rsid w:val="008B446E"/>
    <w:rsid w:val="008B760F"/>
    <w:rsid w:val="008C0204"/>
    <w:rsid w:val="008C0C9C"/>
    <w:rsid w:val="008C3C35"/>
    <w:rsid w:val="008C406B"/>
    <w:rsid w:val="008C4316"/>
    <w:rsid w:val="008C47D1"/>
    <w:rsid w:val="008D1042"/>
    <w:rsid w:val="008D429C"/>
    <w:rsid w:val="008D6589"/>
    <w:rsid w:val="008D7360"/>
    <w:rsid w:val="008E4D4D"/>
    <w:rsid w:val="008E586C"/>
    <w:rsid w:val="008F41C4"/>
    <w:rsid w:val="008F5102"/>
    <w:rsid w:val="008F6A01"/>
    <w:rsid w:val="00900D79"/>
    <w:rsid w:val="00901337"/>
    <w:rsid w:val="00901B70"/>
    <w:rsid w:val="009117F4"/>
    <w:rsid w:val="009147A2"/>
    <w:rsid w:val="00915C3C"/>
    <w:rsid w:val="00916149"/>
    <w:rsid w:val="00917E0E"/>
    <w:rsid w:val="009218DB"/>
    <w:rsid w:val="009225E4"/>
    <w:rsid w:val="00923CB5"/>
    <w:rsid w:val="00932ED2"/>
    <w:rsid w:val="0093305F"/>
    <w:rsid w:val="009342F7"/>
    <w:rsid w:val="00935C0E"/>
    <w:rsid w:val="009361EB"/>
    <w:rsid w:val="00936601"/>
    <w:rsid w:val="00937824"/>
    <w:rsid w:val="009408D7"/>
    <w:rsid w:val="00941F63"/>
    <w:rsid w:val="009445A9"/>
    <w:rsid w:val="00946E8A"/>
    <w:rsid w:val="00953834"/>
    <w:rsid w:val="00955A93"/>
    <w:rsid w:val="00960B24"/>
    <w:rsid w:val="009644F3"/>
    <w:rsid w:val="009662AE"/>
    <w:rsid w:val="009670AC"/>
    <w:rsid w:val="00971DA7"/>
    <w:rsid w:val="00973B4C"/>
    <w:rsid w:val="009769E4"/>
    <w:rsid w:val="009770B1"/>
    <w:rsid w:val="0097724C"/>
    <w:rsid w:val="00981330"/>
    <w:rsid w:val="00981F50"/>
    <w:rsid w:val="0098246A"/>
    <w:rsid w:val="00983CD1"/>
    <w:rsid w:val="009840C1"/>
    <w:rsid w:val="00985040"/>
    <w:rsid w:val="00986395"/>
    <w:rsid w:val="00991AE3"/>
    <w:rsid w:val="009948E1"/>
    <w:rsid w:val="0099537D"/>
    <w:rsid w:val="00996D1F"/>
    <w:rsid w:val="00997B71"/>
    <w:rsid w:val="009A1B62"/>
    <w:rsid w:val="009A3F1D"/>
    <w:rsid w:val="009A44A6"/>
    <w:rsid w:val="009A4599"/>
    <w:rsid w:val="009A7A2C"/>
    <w:rsid w:val="009B118D"/>
    <w:rsid w:val="009B20ED"/>
    <w:rsid w:val="009B3097"/>
    <w:rsid w:val="009B4C8B"/>
    <w:rsid w:val="009B6671"/>
    <w:rsid w:val="009C0FBF"/>
    <w:rsid w:val="009C230B"/>
    <w:rsid w:val="009C2685"/>
    <w:rsid w:val="009C5CDD"/>
    <w:rsid w:val="009D24B5"/>
    <w:rsid w:val="009D296C"/>
    <w:rsid w:val="009D48C9"/>
    <w:rsid w:val="009D4D17"/>
    <w:rsid w:val="009D4E89"/>
    <w:rsid w:val="009D6CC5"/>
    <w:rsid w:val="009D6FB8"/>
    <w:rsid w:val="009E0CD6"/>
    <w:rsid w:val="009E24A7"/>
    <w:rsid w:val="009E608F"/>
    <w:rsid w:val="009E619C"/>
    <w:rsid w:val="009E7577"/>
    <w:rsid w:val="009E7B90"/>
    <w:rsid w:val="009F0353"/>
    <w:rsid w:val="009F0ECE"/>
    <w:rsid w:val="009F169B"/>
    <w:rsid w:val="009F663E"/>
    <w:rsid w:val="00A00879"/>
    <w:rsid w:val="00A01A5F"/>
    <w:rsid w:val="00A04D0E"/>
    <w:rsid w:val="00A1150F"/>
    <w:rsid w:val="00A1499A"/>
    <w:rsid w:val="00A14F4A"/>
    <w:rsid w:val="00A158A3"/>
    <w:rsid w:val="00A15BEE"/>
    <w:rsid w:val="00A16754"/>
    <w:rsid w:val="00A201AF"/>
    <w:rsid w:val="00A20734"/>
    <w:rsid w:val="00A2109F"/>
    <w:rsid w:val="00A24C3B"/>
    <w:rsid w:val="00A30237"/>
    <w:rsid w:val="00A30D3F"/>
    <w:rsid w:val="00A32A22"/>
    <w:rsid w:val="00A34C72"/>
    <w:rsid w:val="00A35CDD"/>
    <w:rsid w:val="00A368C8"/>
    <w:rsid w:val="00A36CEF"/>
    <w:rsid w:val="00A4077A"/>
    <w:rsid w:val="00A430D9"/>
    <w:rsid w:val="00A45E25"/>
    <w:rsid w:val="00A460FA"/>
    <w:rsid w:val="00A511D7"/>
    <w:rsid w:val="00A51CBF"/>
    <w:rsid w:val="00A5372F"/>
    <w:rsid w:val="00A61AC7"/>
    <w:rsid w:val="00A62C91"/>
    <w:rsid w:val="00A642A2"/>
    <w:rsid w:val="00A670E3"/>
    <w:rsid w:val="00A67140"/>
    <w:rsid w:val="00A70449"/>
    <w:rsid w:val="00A7072E"/>
    <w:rsid w:val="00A73F76"/>
    <w:rsid w:val="00A75C7D"/>
    <w:rsid w:val="00A76E27"/>
    <w:rsid w:val="00A876F5"/>
    <w:rsid w:val="00A966AD"/>
    <w:rsid w:val="00AA11C8"/>
    <w:rsid w:val="00AA2969"/>
    <w:rsid w:val="00AA2A5C"/>
    <w:rsid w:val="00AB02C6"/>
    <w:rsid w:val="00AB03D8"/>
    <w:rsid w:val="00AB3A40"/>
    <w:rsid w:val="00AC016F"/>
    <w:rsid w:val="00AC578E"/>
    <w:rsid w:val="00AC5A56"/>
    <w:rsid w:val="00AC6E48"/>
    <w:rsid w:val="00AD176A"/>
    <w:rsid w:val="00AD1A0E"/>
    <w:rsid w:val="00AD50AC"/>
    <w:rsid w:val="00AD625C"/>
    <w:rsid w:val="00AD7D1D"/>
    <w:rsid w:val="00AE426F"/>
    <w:rsid w:val="00AE4512"/>
    <w:rsid w:val="00AE4BCB"/>
    <w:rsid w:val="00AE57C0"/>
    <w:rsid w:val="00AE6132"/>
    <w:rsid w:val="00AE78AC"/>
    <w:rsid w:val="00AF28C4"/>
    <w:rsid w:val="00AF3354"/>
    <w:rsid w:val="00AF3451"/>
    <w:rsid w:val="00B03C51"/>
    <w:rsid w:val="00B116D6"/>
    <w:rsid w:val="00B1190A"/>
    <w:rsid w:val="00B15DFE"/>
    <w:rsid w:val="00B21E5E"/>
    <w:rsid w:val="00B22470"/>
    <w:rsid w:val="00B24617"/>
    <w:rsid w:val="00B2574C"/>
    <w:rsid w:val="00B32230"/>
    <w:rsid w:val="00B33969"/>
    <w:rsid w:val="00B35CC4"/>
    <w:rsid w:val="00B3610B"/>
    <w:rsid w:val="00B36CC4"/>
    <w:rsid w:val="00B37BEF"/>
    <w:rsid w:val="00B423A5"/>
    <w:rsid w:val="00B43B56"/>
    <w:rsid w:val="00B445E1"/>
    <w:rsid w:val="00B46972"/>
    <w:rsid w:val="00B5174C"/>
    <w:rsid w:val="00B5478C"/>
    <w:rsid w:val="00B6236B"/>
    <w:rsid w:val="00B63157"/>
    <w:rsid w:val="00B64786"/>
    <w:rsid w:val="00B72518"/>
    <w:rsid w:val="00B72F49"/>
    <w:rsid w:val="00B754FD"/>
    <w:rsid w:val="00B77112"/>
    <w:rsid w:val="00B77435"/>
    <w:rsid w:val="00B77599"/>
    <w:rsid w:val="00B82B65"/>
    <w:rsid w:val="00B840C6"/>
    <w:rsid w:val="00B8576A"/>
    <w:rsid w:val="00B86E5E"/>
    <w:rsid w:val="00B86FE9"/>
    <w:rsid w:val="00B94D22"/>
    <w:rsid w:val="00B97111"/>
    <w:rsid w:val="00BA4356"/>
    <w:rsid w:val="00BA6A6F"/>
    <w:rsid w:val="00BA716B"/>
    <w:rsid w:val="00BB1521"/>
    <w:rsid w:val="00BB29F9"/>
    <w:rsid w:val="00BB49C5"/>
    <w:rsid w:val="00BB5CF1"/>
    <w:rsid w:val="00BB68D7"/>
    <w:rsid w:val="00BC30A1"/>
    <w:rsid w:val="00BC6E27"/>
    <w:rsid w:val="00BC79A3"/>
    <w:rsid w:val="00BD10B4"/>
    <w:rsid w:val="00BD3A1B"/>
    <w:rsid w:val="00BD7A34"/>
    <w:rsid w:val="00BE2C7C"/>
    <w:rsid w:val="00BE4238"/>
    <w:rsid w:val="00BE4AF6"/>
    <w:rsid w:val="00BE5120"/>
    <w:rsid w:val="00BE5CCB"/>
    <w:rsid w:val="00BF48E9"/>
    <w:rsid w:val="00BF4A49"/>
    <w:rsid w:val="00BF5812"/>
    <w:rsid w:val="00C01D34"/>
    <w:rsid w:val="00C02B6B"/>
    <w:rsid w:val="00C06224"/>
    <w:rsid w:val="00C07E8A"/>
    <w:rsid w:val="00C14BA8"/>
    <w:rsid w:val="00C1536D"/>
    <w:rsid w:val="00C15386"/>
    <w:rsid w:val="00C16710"/>
    <w:rsid w:val="00C16F6E"/>
    <w:rsid w:val="00C22AA7"/>
    <w:rsid w:val="00C23BD0"/>
    <w:rsid w:val="00C249C4"/>
    <w:rsid w:val="00C3420D"/>
    <w:rsid w:val="00C3482F"/>
    <w:rsid w:val="00C352B9"/>
    <w:rsid w:val="00C400C0"/>
    <w:rsid w:val="00C42637"/>
    <w:rsid w:val="00C42A43"/>
    <w:rsid w:val="00C457B4"/>
    <w:rsid w:val="00C45B2D"/>
    <w:rsid w:val="00C45D3C"/>
    <w:rsid w:val="00C45FA7"/>
    <w:rsid w:val="00C51E6C"/>
    <w:rsid w:val="00C53C86"/>
    <w:rsid w:val="00C54ABA"/>
    <w:rsid w:val="00C635C4"/>
    <w:rsid w:val="00C65CAC"/>
    <w:rsid w:val="00C74A2D"/>
    <w:rsid w:val="00C765F8"/>
    <w:rsid w:val="00C811EA"/>
    <w:rsid w:val="00C83E26"/>
    <w:rsid w:val="00C86818"/>
    <w:rsid w:val="00C87595"/>
    <w:rsid w:val="00C915AA"/>
    <w:rsid w:val="00C94D86"/>
    <w:rsid w:val="00C95208"/>
    <w:rsid w:val="00C977FF"/>
    <w:rsid w:val="00C97D4F"/>
    <w:rsid w:val="00CA0279"/>
    <w:rsid w:val="00CA06A8"/>
    <w:rsid w:val="00CA25C8"/>
    <w:rsid w:val="00CA426E"/>
    <w:rsid w:val="00CA5475"/>
    <w:rsid w:val="00CA6A65"/>
    <w:rsid w:val="00CB3AE0"/>
    <w:rsid w:val="00CB7562"/>
    <w:rsid w:val="00CC06CA"/>
    <w:rsid w:val="00CC1894"/>
    <w:rsid w:val="00CC5D8E"/>
    <w:rsid w:val="00CC682B"/>
    <w:rsid w:val="00CC6A13"/>
    <w:rsid w:val="00CC7D1F"/>
    <w:rsid w:val="00CD00D7"/>
    <w:rsid w:val="00CD0930"/>
    <w:rsid w:val="00CD1C93"/>
    <w:rsid w:val="00CD280E"/>
    <w:rsid w:val="00CD3722"/>
    <w:rsid w:val="00CD6FED"/>
    <w:rsid w:val="00CE0009"/>
    <w:rsid w:val="00CE1CA5"/>
    <w:rsid w:val="00CE5303"/>
    <w:rsid w:val="00CF0F39"/>
    <w:rsid w:val="00CF28AD"/>
    <w:rsid w:val="00CF376D"/>
    <w:rsid w:val="00D00A0D"/>
    <w:rsid w:val="00D1134E"/>
    <w:rsid w:val="00D16607"/>
    <w:rsid w:val="00D242FB"/>
    <w:rsid w:val="00D303CB"/>
    <w:rsid w:val="00D35F09"/>
    <w:rsid w:val="00D40ABB"/>
    <w:rsid w:val="00D45675"/>
    <w:rsid w:val="00D460BE"/>
    <w:rsid w:val="00D468D3"/>
    <w:rsid w:val="00D47DAA"/>
    <w:rsid w:val="00D52846"/>
    <w:rsid w:val="00D53454"/>
    <w:rsid w:val="00D535B2"/>
    <w:rsid w:val="00D569A8"/>
    <w:rsid w:val="00D6364F"/>
    <w:rsid w:val="00D637D2"/>
    <w:rsid w:val="00D671A7"/>
    <w:rsid w:val="00D71301"/>
    <w:rsid w:val="00D72BD5"/>
    <w:rsid w:val="00D7330A"/>
    <w:rsid w:val="00D73EF4"/>
    <w:rsid w:val="00D74E20"/>
    <w:rsid w:val="00D86615"/>
    <w:rsid w:val="00D87B4A"/>
    <w:rsid w:val="00D903FA"/>
    <w:rsid w:val="00D90D7B"/>
    <w:rsid w:val="00D90E4E"/>
    <w:rsid w:val="00D923B4"/>
    <w:rsid w:val="00D9241A"/>
    <w:rsid w:val="00D95F54"/>
    <w:rsid w:val="00D96AE3"/>
    <w:rsid w:val="00DA79E6"/>
    <w:rsid w:val="00DA7AAB"/>
    <w:rsid w:val="00DA7D5E"/>
    <w:rsid w:val="00DB128F"/>
    <w:rsid w:val="00DB274B"/>
    <w:rsid w:val="00DB7D4B"/>
    <w:rsid w:val="00DC209F"/>
    <w:rsid w:val="00DC33B9"/>
    <w:rsid w:val="00DC375F"/>
    <w:rsid w:val="00DC6DA5"/>
    <w:rsid w:val="00DC7AA1"/>
    <w:rsid w:val="00DD0665"/>
    <w:rsid w:val="00DD18FD"/>
    <w:rsid w:val="00DD2D30"/>
    <w:rsid w:val="00DD39D6"/>
    <w:rsid w:val="00DD62B1"/>
    <w:rsid w:val="00DE1153"/>
    <w:rsid w:val="00DE1FE3"/>
    <w:rsid w:val="00DE3489"/>
    <w:rsid w:val="00DF62FD"/>
    <w:rsid w:val="00DF6F82"/>
    <w:rsid w:val="00E03C23"/>
    <w:rsid w:val="00E0470E"/>
    <w:rsid w:val="00E065E2"/>
    <w:rsid w:val="00E10C2E"/>
    <w:rsid w:val="00E17D4A"/>
    <w:rsid w:val="00E207AE"/>
    <w:rsid w:val="00E22F8D"/>
    <w:rsid w:val="00E26073"/>
    <w:rsid w:val="00E267B7"/>
    <w:rsid w:val="00E3107E"/>
    <w:rsid w:val="00E40696"/>
    <w:rsid w:val="00E42F2F"/>
    <w:rsid w:val="00E46801"/>
    <w:rsid w:val="00E50B1C"/>
    <w:rsid w:val="00E539E5"/>
    <w:rsid w:val="00E5404D"/>
    <w:rsid w:val="00E54641"/>
    <w:rsid w:val="00E549D6"/>
    <w:rsid w:val="00E57220"/>
    <w:rsid w:val="00E57C54"/>
    <w:rsid w:val="00E648F1"/>
    <w:rsid w:val="00E720CF"/>
    <w:rsid w:val="00E7409F"/>
    <w:rsid w:val="00E74F8A"/>
    <w:rsid w:val="00E7746E"/>
    <w:rsid w:val="00E80D82"/>
    <w:rsid w:val="00E8304C"/>
    <w:rsid w:val="00E84FA3"/>
    <w:rsid w:val="00E91B57"/>
    <w:rsid w:val="00E92E94"/>
    <w:rsid w:val="00E94A85"/>
    <w:rsid w:val="00E97210"/>
    <w:rsid w:val="00E9753C"/>
    <w:rsid w:val="00EA5A2F"/>
    <w:rsid w:val="00EA5BD8"/>
    <w:rsid w:val="00EA5F66"/>
    <w:rsid w:val="00EA64B5"/>
    <w:rsid w:val="00EB262E"/>
    <w:rsid w:val="00EB4843"/>
    <w:rsid w:val="00EB6A97"/>
    <w:rsid w:val="00EC2735"/>
    <w:rsid w:val="00EC313A"/>
    <w:rsid w:val="00ED0394"/>
    <w:rsid w:val="00ED303F"/>
    <w:rsid w:val="00EE282D"/>
    <w:rsid w:val="00EE3447"/>
    <w:rsid w:val="00EE3CC7"/>
    <w:rsid w:val="00EE4A17"/>
    <w:rsid w:val="00EF1B60"/>
    <w:rsid w:val="00EF7421"/>
    <w:rsid w:val="00F0188D"/>
    <w:rsid w:val="00F04583"/>
    <w:rsid w:val="00F10971"/>
    <w:rsid w:val="00F10D60"/>
    <w:rsid w:val="00F136C0"/>
    <w:rsid w:val="00F14CFB"/>
    <w:rsid w:val="00F14E28"/>
    <w:rsid w:val="00F14E6E"/>
    <w:rsid w:val="00F15C85"/>
    <w:rsid w:val="00F20E84"/>
    <w:rsid w:val="00F22930"/>
    <w:rsid w:val="00F24B85"/>
    <w:rsid w:val="00F31497"/>
    <w:rsid w:val="00F33F50"/>
    <w:rsid w:val="00F400C5"/>
    <w:rsid w:val="00F4361E"/>
    <w:rsid w:val="00F45B10"/>
    <w:rsid w:val="00F501E6"/>
    <w:rsid w:val="00F5140F"/>
    <w:rsid w:val="00F515CD"/>
    <w:rsid w:val="00F55D8A"/>
    <w:rsid w:val="00F607DB"/>
    <w:rsid w:val="00F60B39"/>
    <w:rsid w:val="00F62041"/>
    <w:rsid w:val="00F66658"/>
    <w:rsid w:val="00F67F2C"/>
    <w:rsid w:val="00F7143F"/>
    <w:rsid w:val="00F73825"/>
    <w:rsid w:val="00F74801"/>
    <w:rsid w:val="00F75C38"/>
    <w:rsid w:val="00F8093C"/>
    <w:rsid w:val="00F83D1F"/>
    <w:rsid w:val="00F856B0"/>
    <w:rsid w:val="00F85D48"/>
    <w:rsid w:val="00F8655E"/>
    <w:rsid w:val="00F87AAA"/>
    <w:rsid w:val="00F87CB4"/>
    <w:rsid w:val="00F9350A"/>
    <w:rsid w:val="00F9352B"/>
    <w:rsid w:val="00F93B85"/>
    <w:rsid w:val="00F9643B"/>
    <w:rsid w:val="00F9697D"/>
    <w:rsid w:val="00FA49A4"/>
    <w:rsid w:val="00FA5DD2"/>
    <w:rsid w:val="00FB3A47"/>
    <w:rsid w:val="00FB4212"/>
    <w:rsid w:val="00FB47D3"/>
    <w:rsid w:val="00FB7396"/>
    <w:rsid w:val="00FB78B7"/>
    <w:rsid w:val="00FC0C9D"/>
    <w:rsid w:val="00FC3671"/>
    <w:rsid w:val="00FC4D42"/>
    <w:rsid w:val="00FC5D82"/>
    <w:rsid w:val="00FC5E1F"/>
    <w:rsid w:val="00FC6A1B"/>
    <w:rsid w:val="00FD1F9E"/>
    <w:rsid w:val="00FD2A58"/>
    <w:rsid w:val="00FE00AE"/>
    <w:rsid w:val="00FE15F3"/>
    <w:rsid w:val="00FE1C4D"/>
    <w:rsid w:val="00FE1CD5"/>
    <w:rsid w:val="00FE5127"/>
    <w:rsid w:val="00FE5261"/>
    <w:rsid w:val="00FF2EE3"/>
    <w:rsid w:val="00FF5009"/>
    <w:rsid w:val="00FF6D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3,4"/>
      <o:rules v:ext="edit">
        <o:r id="V:Rule3" type="connector" idref="#_x0000_s4798"/>
        <o:r id="V:Rule4" type="connector" idref="#_x0000_s48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35" w:unhideWhenUsed="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FB6"/>
    <w:rPr>
      <w:rFonts w:ascii="Verdana" w:hAnsi="Verdana"/>
      <w:sz w:val="18"/>
      <w:szCs w:val="24"/>
    </w:rPr>
  </w:style>
  <w:style w:type="paragraph" w:styleId="Heading1">
    <w:name w:val="heading 1"/>
    <w:basedOn w:val="Normal"/>
    <w:next w:val="Normal"/>
    <w:qFormat/>
    <w:rsid w:val="007E1FB6"/>
    <w:pPr>
      <w:keepNext/>
      <w:numPr>
        <w:numId w:val="1"/>
      </w:numPr>
      <w:spacing w:before="240" w:after="60"/>
      <w:outlineLvl w:val="0"/>
    </w:pPr>
    <w:rPr>
      <w:rFonts w:cs="Arial"/>
      <w:b/>
      <w:bCs/>
      <w:kern w:val="32"/>
      <w:sz w:val="28"/>
      <w:szCs w:val="32"/>
    </w:rPr>
  </w:style>
  <w:style w:type="paragraph" w:styleId="Heading2">
    <w:name w:val="heading 2"/>
    <w:basedOn w:val="Normal"/>
    <w:next w:val="Normal"/>
    <w:qFormat/>
    <w:rsid w:val="007E1FB6"/>
    <w:pPr>
      <w:keepNext/>
      <w:outlineLvl w:val="1"/>
    </w:pPr>
    <w:rPr>
      <w:b/>
      <w:i/>
      <w:iCs/>
      <w:sz w:val="24"/>
    </w:rPr>
  </w:style>
  <w:style w:type="paragraph" w:styleId="Heading3">
    <w:name w:val="heading 3"/>
    <w:basedOn w:val="Normal"/>
    <w:next w:val="Normal"/>
    <w:qFormat/>
    <w:rsid w:val="007E1FB6"/>
    <w:pPr>
      <w:keepNext/>
      <w:spacing w:before="240" w:after="60"/>
      <w:outlineLvl w:val="2"/>
    </w:pPr>
    <w:rPr>
      <w:rFonts w:cs="Arial"/>
      <w:b/>
      <w:bCs/>
      <w:sz w:val="22"/>
      <w:szCs w:val="26"/>
    </w:rPr>
  </w:style>
  <w:style w:type="paragraph" w:styleId="Heading4">
    <w:name w:val="heading 4"/>
    <w:basedOn w:val="Normal"/>
    <w:next w:val="Normal"/>
    <w:qFormat/>
    <w:rsid w:val="007E1FB6"/>
    <w:pPr>
      <w:keepNext/>
      <w:spacing w:before="240" w:after="60"/>
      <w:outlineLvl w:val="3"/>
    </w:pPr>
    <w:rPr>
      <w:rFonts w:ascii="Times New Roman" w:hAnsi="Times New Roman"/>
      <w:b/>
      <w:bCs/>
      <w:szCs w:val="28"/>
    </w:rPr>
  </w:style>
  <w:style w:type="paragraph" w:styleId="Heading5">
    <w:name w:val="heading 5"/>
    <w:basedOn w:val="Normal"/>
    <w:next w:val="Normal"/>
    <w:qFormat/>
    <w:rsid w:val="007E1FB6"/>
    <w:pPr>
      <w:spacing w:before="240" w:after="60"/>
      <w:outlineLvl w:val="4"/>
    </w:pPr>
    <w:rPr>
      <w:b/>
      <w:bCs/>
      <w:i/>
      <w:iCs/>
      <w:sz w:val="26"/>
      <w:szCs w:val="26"/>
    </w:rPr>
  </w:style>
  <w:style w:type="paragraph" w:styleId="Heading6">
    <w:name w:val="heading 6"/>
    <w:basedOn w:val="Normal"/>
    <w:next w:val="Normal"/>
    <w:qFormat/>
    <w:rsid w:val="007E1FB6"/>
    <w:pPr>
      <w:keepNext/>
      <w:jc w:val="center"/>
      <w:outlineLvl w:val="5"/>
    </w:pPr>
    <w:rPr>
      <w:b/>
      <w:bCs/>
      <w:sz w:val="28"/>
    </w:rPr>
  </w:style>
  <w:style w:type="paragraph" w:styleId="Heading7">
    <w:name w:val="heading 7"/>
    <w:basedOn w:val="Normal"/>
    <w:next w:val="Normal"/>
    <w:qFormat/>
    <w:rsid w:val="007E1FB6"/>
    <w:pPr>
      <w:keepNext/>
      <w:outlineLvl w:val="6"/>
    </w:pPr>
  </w:style>
  <w:style w:type="paragraph" w:styleId="Heading8">
    <w:name w:val="heading 8"/>
    <w:basedOn w:val="Normal"/>
    <w:next w:val="Normal"/>
    <w:qFormat/>
    <w:rsid w:val="007E1FB6"/>
    <w:pPr>
      <w:keepNext/>
      <w:jc w:val="center"/>
      <w:outlineLvl w:val="7"/>
    </w:pPr>
    <w:rPr>
      <w:b/>
      <w:bCs/>
    </w:rPr>
  </w:style>
  <w:style w:type="paragraph" w:styleId="Heading9">
    <w:name w:val="heading 9"/>
    <w:basedOn w:val="Normal"/>
    <w:next w:val="Normal"/>
    <w:qFormat/>
    <w:rsid w:val="007E1FB6"/>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E1FB6"/>
    <w:pPr>
      <w:spacing w:before="240" w:after="60"/>
      <w:jc w:val="center"/>
      <w:outlineLvl w:val="0"/>
    </w:pPr>
    <w:rPr>
      <w:rFonts w:ascii="Arial" w:hAnsi="Arial" w:cs="Arial"/>
      <w:b/>
      <w:bCs/>
      <w:kern w:val="28"/>
      <w:sz w:val="32"/>
      <w:szCs w:val="32"/>
    </w:rPr>
  </w:style>
  <w:style w:type="paragraph" w:customStyle="1" w:styleId="rhsquote">
    <w:name w:val="rhsquote"/>
    <w:basedOn w:val="Normal"/>
    <w:rsid w:val="007E1FB6"/>
    <w:pPr>
      <w:jc w:val="right"/>
    </w:pPr>
    <w:rPr>
      <w:i/>
      <w:sz w:val="20"/>
    </w:rPr>
  </w:style>
  <w:style w:type="paragraph" w:customStyle="1" w:styleId="Subtitle1">
    <w:name w:val="Subtitle1"/>
    <w:basedOn w:val="Title"/>
    <w:rsid w:val="007E1FB6"/>
    <w:rPr>
      <w:rFonts w:ascii="Arial Black" w:hAnsi="Arial Black"/>
      <w:b w:val="0"/>
      <w:i/>
      <w:sz w:val="24"/>
    </w:rPr>
  </w:style>
  <w:style w:type="paragraph" w:styleId="FootnoteText">
    <w:name w:val="footnote text"/>
    <w:basedOn w:val="Normal"/>
    <w:semiHidden/>
    <w:rsid w:val="007E1FB6"/>
    <w:rPr>
      <w:sz w:val="20"/>
      <w:szCs w:val="20"/>
    </w:rPr>
  </w:style>
  <w:style w:type="character" w:styleId="FootnoteReference">
    <w:name w:val="footnote reference"/>
    <w:basedOn w:val="DefaultParagraphFont"/>
    <w:semiHidden/>
    <w:rsid w:val="007E1FB6"/>
    <w:rPr>
      <w:vertAlign w:val="superscript"/>
    </w:rPr>
  </w:style>
  <w:style w:type="character" w:styleId="Hyperlink">
    <w:name w:val="Hyperlink"/>
    <w:basedOn w:val="DefaultParagraphFont"/>
    <w:uiPriority w:val="99"/>
    <w:rsid w:val="007E1FB6"/>
    <w:rPr>
      <w:color w:val="0000FF"/>
      <w:u w:val="single"/>
    </w:rPr>
  </w:style>
  <w:style w:type="character" w:styleId="Strong">
    <w:name w:val="Strong"/>
    <w:basedOn w:val="DefaultParagraphFont"/>
    <w:qFormat/>
    <w:rsid w:val="007E1FB6"/>
    <w:rPr>
      <w:b/>
      <w:bCs/>
    </w:rPr>
  </w:style>
  <w:style w:type="paragraph" w:customStyle="1" w:styleId="legal">
    <w:name w:val="legal"/>
    <w:basedOn w:val="Normal"/>
    <w:rsid w:val="007E1FB6"/>
    <w:rPr>
      <w:sz w:val="16"/>
    </w:rPr>
  </w:style>
  <w:style w:type="paragraph" w:styleId="Header">
    <w:name w:val="header"/>
    <w:basedOn w:val="Normal"/>
    <w:link w:val="HeaderChar"/>
    <w:rsid w:val="007E1FB6"/>
    <w:pPr>
      <w:tabs>
        <w:tab w:val="center" w:pos="4320"/>
        <w:tab w:val="right" w:pos="8640"/>
      </w:tabs>
    </w:pPr>
    <w:rPr>
      <w:i/>
      <w:smallCaps/>
    </w:rPr>
  </w:style>
  <w:style w:type="character" w:customStyle="1" w:styleId="HeaderChar">
    <w:name w:val="Header Char"/>
    <w:basedOn w:val="DefaultParagraphFont"/>
    <w:link w:val="Header"/>
    <w:uiPriority w:val="99"/>
    <w:rsid w:val="00D87B4A"/>
    <w:rPr>
      <w:rFonts w:ascii="Verdana" w:hAnsi="Verdana"/>
      <w:i/>
      <w:smallCaps/>
      <w:sz w:val="18"/>
      <w:szCs w:val="24"/>
    </w:rPr>
  </w:style>
  <w:style w:type="paragraph" w:styleId="Footer">
    <w:name w:val="footer"/>
    <w:basedOn w:val="Normal"/>
    <w:link w:val="FooterChar"/>
    <w:rsid w:val="007E1FB6"/>
    <w:pPr>
      <w:tabs>
        <w:tab w:val="center" w:pos="4320"/>
        <w:tab w:val="right" w:pos="8640"/>
      </w:tabs>
    </w:pPr>
  </w:style>
  <w:style w:type="character" w:customStyle="1" w:styleId="FooterChar">
    <w:name w:val="Footer Char"/>
    <w:basedOn w:val="DefaultParagraphFont"/>
    <w:link w:val="Footer"/>
    <w:uiPriority w:val="99"/>
    <w:rsid w:val="0063378C"/>
    <w:rPr>
      <w:rFonts w:ascii="Verdana" w:hAnsi="Verdana"/>
      <w:sz w:val="18"/>
      <w:szCs w:val="24"/>
    </w:rPr>
  </w:style>
  <w:style w:type="paragraph" w:styleId="BodyTextIndent">
    <w:name w:val="Body Text Indent"/>
    <w:basedOn w:val="Normal"/>
    <w:semiHidden/>
    <w:rsid w:val="007E1FB6"/>
    <w:pPr>
      <w:ind w:left="720"/>
    </w:pPr>
  </w:style>
  <w:style w:type="paragraph" w:styleId="TOC1">
    <w:name w:val="toc 1"/>
    <w:basedOn w:val="Normal"/>
    <w:next w:val="Normal"/>
    <w:autoRedefine/>
    <w:uiPriority w:val="39"/>
    <w:rsid w:val="007E1FB6"/>
  </w:style>
  <w:style w:type="paragraph" w:styleId="TOC2">
    <w:name w:val="toc 2"/>
    <w:basedOn w:val="Normal"/>
    <w:next w:val="Normal"/>
    <w:autoRedefine/>
    <w:uiPriority w:val="39"/>
    <w:rsid w:val="007E1FB6"/>
    <w:pPr>
      <w:ind w:left="200"/>
    </w:pPr>
  </w:style>
  <w:style w:type="paragraph" w:styleId="TOC3">
    <w:name w:val="toc 3"/>
    <w:basedOn w:val="Normal"/>
    <w:next w:val="Normal"/>
    <w:autoRedefine/>
    <w:uiPriority w:val="39"/>
    <w:rsid w:val="007E1FB6"/>
    <w:pPr>
      <w:ind w:left="400"/>
    </w:pPr>
  </w:style>
  <w:style w:type="paragraph" w:styleId="TOC4">
    <w:name w:val="toc 4"/>
    <w:basedOn w:val="Normal"/>
    <w:next w:val="Normal"/>
    <w:autoRedefine/>
    <w:semiHidden/>
    <w:rsid w:val="007E1FB6"/>
    <w:pPr>
      <w:ind w:left="600"/>
    </w:pPr>
  </w:style>
  <w:style w:type="paragraph" w:styleId="TOC5">
    <w:name w:val="toc 5"/>
    <w:basedOn w:val="Normal"/>
    <w:next w:val="Normal"/>
    <w:autoRedefine/>
    <w:semiHidden/>
    <w:rsid w:val="007E1FB6"/>
    <w:pPr>
      <w:ind w:left="800"/>
    </w:pPr>
  </w:style>
  <w:style w:type="paragraph" w:styleId="TOC6">
    <w:name w:val="toc 6"/>
    <w:basedOn w:val="Normal"/>
    <w:next w:val="Normal"/>
    <w:autoRedefine/>
    <w:semiHidden/>
    <w:rsid w:val="007E1FB6"/>
    <w:pPr>
      <w:ind w:left="1000"/>
    </w:pPr>
  </w:style>
  <w:style w:type="paragraph" w:styleId="TOC7">
    <w:name w:val="toc 7"/>
    <w:basedOn w:val="Normal"/>
    <w:next w:val="Normal"/>
    <w:autoRedefine/>
    <w:semiHidden/>
    <w:rsid w:val="007E1FB6"/>
    <w:pPr>
      <w:ind w:left="1200"/>
    </w:pPr>
  </w:style>
  <w:style w:type="paragraph" w:styleId="TOC8">
    <w:name w:val="toc 8"/>
    <w:basedOn w:val="Normal"/>
    <w:next w:val="Normal"/>
    <w:autoRedefine/>
    <w:semiHidden/>
    <w:rsid w:val="007E1FB6"/>
    <w:pPr>
      <w:ind w:left="1400"/>
    </w:pPr>
  </w:style>
  <w:style w:type="paragraph" w:styleId="TOC9">
    <w:name w:val="toc 9"/>
    <w:basedOn w:val="Normal"/>
    <w:next w:val="Normal"/>
    <w:autoRedefine/>
    <w:semiHidden/>
    <w:rsid w:val="007E1FB6"/>
    <w:pPr>
      <w:ind w:left="1600"/>
    </w:pPr>
  </w:style>
  <w:style w:type="paragraph" w:styleId="BodyText">
    <w:name w:val="Body Text"/>
    <w:basedOn w:val="Normal"/>
    <w:semiHidden/>
    <w:rsid w:val="007E1FB6"/>
    <w:rPr>
      <w:b/>
      <w:bCs/>
    </w:rPr>
  </w:style>
  <w:style w:type="character" w:styleId="FollowedHyperlink">
    <w:name w:val="FollowedHyperlink"/>
    <w:basedOn w:val="DefaultParagraphFont"/>
    <w:uiPriority w:val="99"/>
    <w:semiHidden/>
    <w:rsid w:val="007E1FB6"/>
    <w:rPr>
      <w:color w:val="800080"/>
      <w:u w:val="single"/>
    </w:rPr>
  </w:style>
  <w:style w:type="paragraph" w:customStyle="1" w:styleId="tabtitle">
    <w:name w:val="tabtitle"/>
    <w:basedOn w:val="Subtitle1"/>
    <w:rsid w:val="007E1FB6"/>
  </w:style>
  <w:style w:type="paragraph" w:styleId="NormalWeb">
    <w:name w:val="Normal (Web)"/>
    <w:basedOn w:val="Normal"/>
    <w:semiHidden/>
    <w:rsid w:val="007E1FB6"/>
    <w:pPr>
      <w:spacing w:before="100" w:beforeAutospacing="1" w:after="100" w:afterAutospacing="1"/>
    </w:pPr>
    <w:rPr>
      <w:rFonts w:ascii="Times New Roman" w:hAnsi="Times New Roman"/>
      <w:sz w:val="24"/>
    </w:rPr>
  </w:style>
  <w:style w:type="character" w:customStyle="1" w:styleId="tmsectionheaderblack1">
    <w:name w:val="tmsectionheaderblack1"/>
    <w:basedOn w:val="DefaultParagraphFont"/>
    <w:rsid w:val="007E1FB6"/>
    <w:rPr>
      <w:rFonts w:ascii="Verdana" w:hAnsi="Verdana" w:hint="default"/>
      <w:b/>
      <w:bCs/>
      <w:color w:val="000066"/>
      <w:sz w:val="18"/>
      <w:szCs w:val="18"/>
    </w:rPr>
  </w:style>
  <w:style w:type="paragraph" w:styleId="BodyText2">
    <w:name w:val="Body Text 2"/>
    <w:basedOn w:val="Normal"/>
    <w:semiHidden/>
    <w:rsid w:val="007E1FB6"/>
    <w:rPr>
      <w:rFonts w:cs="Arial"/>
      <w:b/>
      <w:bCs/>
      <w:i/>
      <w:iCs/>
    </w:rPr>
  </w:style>
  <w:style w:type="paragraph" w:styleId="BodyText3">
    <w:name w:val="Body Text 3"/>
    <w:basedOn w:val="Normal"/>
    <w:semiHidden/>
    <w:rsid w:val="007E1FB6"/>
    <w:rPr>
      <w:rFonts w:cs="Arial"/>
      <w:b/>
      <w:bCs/>
      <w:color w:val="336699"/>
      <w:sz w:val="20"/>
      <w:szCs w:val="18"/>
    </w:rPr>
  </w:style>
  <w:style w:type="paragraph" w:customStyle="1" w:styleId="tmsectionheader2">
    <w:name w:val="tmsectionheader2"/>
    <w:basedOn w:val="Normal"/>
    <w:rsid w:val="007E1FB6"/>
    <w:pPr>
      <w:spacing w:before="100" w:beforeAutospacing="1" w:after="100" w:afterAutospacing="1"/>
    </w:pPr>
    <w:rPr>
      <w:b/>
      <w:bCs/>
      <w:color w:val="000066"/>
      <w:sz w:val="20"/>
      <w:szCs w:val="20"/>
    </w:rPr>
  </w:style>
  <w:style w:type="paragraph" w:customStyle="1" w:styleId="tmsectionheaderblack">
    <w:name w:val="tmsectionheaderblack"/>
    <w:basedOn w:val="Normal"/>
    <w:rsid w:val="007E1FB6"/>
    <w:pPr>
      <w:spacing w:before="100" w:beforeAutospacing="1" w:after="100" w:afterAutospacing="1"/>
    </w:pPr>
    <w:rPr>
      <w:b/>
      <w:bCs/>
      <w:color w:val="000066"/>
      <w:szCs w:val="18"/>
    </w:rPr>
  </w:style>
  <w:style w:type="character" w:customStyle="1" w:styleId="FooterBold">
    <w:name w:val="Footer Bold"/>
    <w:basedOn w:val="DefaultParagraphFont"/>
    <w:rsid w:val="007E1FB6"/>
    <w:rPr>
      <w:b/>
      <w:sz w:val="15"/>
    </w:rPr>
  </w:style>
  <w:style w:type="paragraph" w:customStyle="1" w:styleId="Footer89">
    <w:name w:val="Footer 8/9"/>
    <w:basedOn w:val="Footer"/>
    <w:rsid w:val="007E1FB6"/>
    <w:pPr>
      <w:tabs>
        <w:tab w:val="clear" w:pos="4320"/>
        <w:tab w:val="clear" w:pos="8640"/>
      </w:tabs>
      <w:spacing w:line="140" w:lineRule="exact"/>
    </w:pPr>
    <w:rPr>
      <w:rFonts w:ascii="Arial" w:hAnsi="Arial"/>
      <w:color w:val="414141"/>
      <w:spacing w:val="-2"/>
      <w:sz w:val="12"/>
      <w:szCs w:val="18"/>
      <w:lang w:val="en-GB" w:eastAsia="en-GB"/>
    </w:rPr>
  </w:style>
  <w:style w:type="paragraph" w:customStyle="1" w:styleId="Footer89Line1">
    <w:name w:val="Footer 8/9 Line 1"/>
    <w:basedOn w:val="Footer89"/>
    <w:rsid w:val="007E1FB6"/>
    <w:pPr>
      <w:spacing w:before="90"/>
    </w:pPr>
    <w:rPr>
      <w:szCs w:val="12"/>
    </w:rPr>
  </w:style>
  <w:style w:type="paragraph" w:styleId="Caption">
    <w:name w:val="caption"/>
    <w:basedOn w:val="Normal"/>
    <w:next w:val="Normal"/>
    <w:qFormat/>
    <w:rsid w:val="007E1FB6"/>
    <w:pPr>
      <w:autoSpaceDE w:val="0"/>
      <w:autoSpaceDN w:val="0"/>
      <w:adjustRightInd w:val="0"/>
    </w:pPr>
    <w:rPr>
      <w:rFonts w:ascii="Arial" w:hAnsi="Arial" w:cs="Arial"/>
      <w:b/>
      <w:bCs/>
      <w:sz w:val="22"/>
      <w:szCs w:val="19"/>
    </w:rPr>
  </w:style>
  <w:style w:type="paragraph" w:styleId="BalloonText">
    <w:name w:val="Balloon Text"/>
    <w:basedOn w:val="Normal"/>
    <w:link w:val="BalloonTextChar"/>
    <w:uiPriority w:val="99"/>
    <w:semiHidden/>
    <w:unhideWhenUsed/>
    <w:rsid w:val="00D71301"/>
    <w:rPr>
      <w:rFonts w:ascii="Tahoma" w:hAnsi="Tahoma" w:cs="Tahoma"/>
      <w:sz w:val="16"/>
      <w:szCs w:val="16"/>
    </w:rPr>
  </w:style>
  <w:style w:type="character" w:customStyle="1" w:styleId="BalloonTextChar">
    <w:name w:val="Balloon Text Char"/>
    <w:basedOn w:val="DefaultParagraphFont"/>
    <w:link w:val="BalloonText"/>
    <w:uiPriority w:val="99"/>
    <w:semiHidden/>
    <w:rsid w:val="00D71301"/>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3097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097D"/>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23097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23097D"/>
    <w:rPr>
      <w:rFonts w:ascii="Arial" w:hAnsi="Arial" w:cs="Arial"/>
      <w:vanish/>
      <w:sz w:val="16"/>
      <w:szCs w:val="16"/>
    </w:rPr>
  </w:style>
  <w:style w:type="paragraph" w:styleId="BodyTextIndent2">
    <w:name w:val="Body Text Indent 2"/>
    <w:basedOn w:val="Normal"/>
    <w:link w:val="BodyTextIndent2Char"/>
    <w:semiHidden/>
    <w:rsid w:val="00C16710"/>
    <w:pPr>
      <w:ind w:left="360"/>
    </w:pPr>
    <w:rPr>
      <w:rFonts w:ascii="Tahoma" w:hAnsi="Tahoma" w:cs="Tahoma"/>
      <w:i/>
      <w:iCs/>
      <w:sz w:val="20"/>
    </w:rPr>
  </w:style>
  <w:style w:type="character" w:customStyle="1" w:styleId="BodyTextIndent2Char">
    <w:name w:val="Body Text Indent 2 Char"/>
    <w:basedOn w:val="DefaultParagraphFont"/>
    <w:link w:val="BodyTextIndent2"/>
    <w:semiHidden/>
    <w:rsid w:val="00C16710"/>
    <w:rPr>
      <w:rFonts w:ascii="Tahoma" w:hAnsi="Tahoma" w:cs="Tahoma"/>
      <w:i/>
      <w:iCs/>
      <w:szCs w:val="24"/>
    </w:rPr>
  </w:style>
  <w:style w:type="paragraph" w:customStyle="1" w:styleId="BodyTextBullet">
    <w:name w:val="BodyTextBullet"/>
    <w:basedOn w:val="BodyText"/>
    <w:link w:val="BodyTextBulletChar"/>
    <w:uiPriority w:val="99"/>
    <w:rsid w:val="00F9697D"/>
    <w:pPr>
      <w:numPr>
        <w:ilvl w:val="2"/>
        <w:numId w:val="2"/>
      </w:numPr>
      <w:spacing w:before="60" w:after="60"/>
      <w:jc w:val="both"/>
    </w:pPr>
    <w:rPr>
      <w:rFonts w:ascii="Calibri" w:hAnsi="Calibri"/>
      <w:b w:val="0"/>
      <w:bCs w:val="0"/>
      <w:sz w:val="20"/>
      <w:szCs w:val="20"/>
    </w:rPr>
  </w:style>
  <w:style w:type="character" w:customStyle="1" w:styleId="BodyTextBulletChar">
    <w:name w:val="BodyTextBullet Char"/>
    <w:basedOn w:val="DefaultParagraphFont"/>
    <w:link w:val="BodyTextBullet"/>
    <w:uiPriority w:val="99"/>
    <w:locked/>
    <w:rsid w:val="00F9697D"/>
    <w:rPr>
      <w:rFonts w:ascii="Calibri" w:hAnsi="Calibri"/>
    </w:rPr>
  </w:style>
  <w:style w:type="paragraph" w:styleId="ListParagraph">
    <w:name w:val="List Paragraph"/>
    <w:basedOn w:val="Normal"/>
    <w:uiPriority w:val="34"/>
    <w:qFormat/>
    <w:rsid w:val="006D340B"/>
    <w:pPr>
      <w:spacing w:after="200" w:line="276" w:lineRule="auto"/>
      <w:ind w:left="720"/>
      <w:contextualSpacing/>
    </w:pPr>
    <w:rPr>
      <w:rFonts w:ascii="Calibri" w:eastAsia="Calibri" w:hAnsi="Calibri"/>
      <w:sz w:val="22"/>
      <w:szCs w:val="22"/>
    </w:rPr>
  </w:style>
  <w:style w:type="paragraph" w:customStyle="1" w:styleId="Style-4">
    <w:name w:val="Style-4"/>
    <w:rsid w:val="00752C5E"/>
  </w:style>
  <w:style w:type="table" w:styleId="TableGrid">
    <w:name w:val="Table Grid"/>
    <w:basedOn w:val="TableNormal"/>
    <w:uiPriority w:val="59"/>
    <w:rsid w:val="009662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11">
    <w:name w:val="Light Grid - Accent 11"/>
    <w:basedOn w:val="TableNormal"/>
    <w:uiPriority w:val="62"/>
    <w:rsid w:val="008A7C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8D7360"/>
    <w:rPr>
      <w:sz w:val="16"/>
      <w:szCs w:val="16"/>
    </w:rPr>
  </w:style>
  <w:style w:type="paragraph" w:styleId="CommentText">
    <w:name w:val="annotation text"/>
    <w:basedOn w:val="Normal"/>
    <w:link w:val="CommentTextChar"/>
    <w:uiPriority w:val="99"/>
    <w:semiHidden/>
    <w:unhideWhenUsed/>
    <w:rsid w:val="008D7360"/>
    <w:rPr>
      <w:sz w:val="20"/>
      <w:szCs w:val="20"/>
    </w:rPr>
  </w:style>
  <w:style w:type="character" w:customStyle="1" w:styleId="CommentTextChar">
    <w:name w:val="Comment Text Char"/>
    <w:basedOn w:val="DefaultParagraphFont"/>
    <w:link w:val="CommentText"/>
    <w:uiPriority w:val="99"/>
    <w:semiHidden/>
    <w:rsid w:val="008D7360"/>
    <w:rPr>
      <w:rFonts w:ascii="Verdana" w:hAnsi="Verdana"/>
    </w:rPr>
  </w:style>
  <w:style w:type="paragraph" w:styleId="CommentSubject">
    <w:name w:val="annotation subject"/>
    <w:basedOn w:val="CommentText"/>
    <w:next w:val="CommentText"/>
    <w:link w:val="CommentSubjectChar"/>
    <w:uiPriority w:val="99"/>
    <w:semiHidden/>
    <w:unhideWhenUsed/>
    <w:rsid w:val="008D7360"/>
    <w:rPr>
      <w:b/>
      <w:bCs/>
    </w:rPr>
  </w:style>
  <w:style w:type="character" w:customStyle="1" w:styleId="CommentSubjectChar">
    <w:name w:val="Comment Subject Char"/>
    <w:basedOn w:val="CommentTextChar"/>
    <w:link w:val="CommentSubject"/>
    <w:uiPriority w:val="99"/>
    <w:semiHidden/>
    <w:rsid w:val="008D7360"/>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62021">
      <w:bodyDiv w:val="1"/>
      <w:marLeft w:val="0"/>
      <w:marRight w:val="0"/>
      <w:marTop w:val="0"/>
      <w:marBottom w:val="0"/>
      <w:divBdr>
        <w:top w:val="none" w:sz="0" w:space="0" w:color="auto"/>
        <w:left w:val="none" w:sz="0" w:space="0" w:color="auto"/>
        <w:bottom w:val="none" w:sz="0" w:space="0" w:color="auto"/>
        <w:right w:val="none" w:sz="0" w:space="0" w:color="auto"/>
      </w:divBdr>
    </w:div>
    <w:div w:id="275648404">
      <w:bodyDiv w:val="1"/>
      <w:marLeft w:val="0"/>
      <w:marRight w:val="0"/>
      <w:marTop w:val="0"/>
      <w:marBottom w:val="0"/>
      <w:divBdr>
        <w:top w:val="none" w:sz="0" w:space="0" w:color="auto"/>
        <w:left w:val="none" w:sz="0" w:space="0" w:color="auto"/>
        <w:bottom w:val="none" w:sz="0" w:space="0" w:color="auto"/>
        <w:right w:val="none" w:sz="0" w:space="0" w:color="auto"/>
      </w:divBdr>
    </w:div>
    <w:div w:id="339509095">
      <w:bodyDiv w:val="1"/>
      <w:marLeft w:val="0"/>
      <w:marRight w:val="0"/>
      <w:marTop w:val="0"/>
      <w:marBottom w:val="0"/>
      <w:divBdr>
        <w:top w:val="none" w:sz="0" w:space="0" w:color="auto"/>
        <w:left w:val="none" w:sz="0" w:space="0" w:color="auto"/>
        <w:bottom w:val="none" w:sz="0" w:space="0" w:color="auto"/>
        <w:right w:val="none" w:sz="0" w:space="0" w:color="auto"/>
      </w:divBdr>
    </w:div>
    <w:div w:id="344013688">
      <w:bodyDiv w:val="1"/>
      <w:marLeft w:val="0"/>
      <w:marRight w:val="0"/>
      <w:marTop w:val="0"/>
      <w:marBottom w:val="0"/>
      <w:divBdr>
        <w:top w:val="none" w:sz="0" w:space="0" w:color="auto"/>
        <w:left w:val="none" w:sz="0" w:space="0" w:color="auto"/>
        <w:bottom w:val="none" w:sz="0" w:space="0" w:color="auto"/>
        <w:right w:val="none" w:sz="0" w:space="0" w:color="auto"/>
      </w:divBdr>
    </w:div>
    <w:div w:id="377507532">
      <w:bodyDiv w:val="1"/>
      <w:marLeft w:val="0"/>
      <w:marRight w:val="0"/>
      <w:marTop w:val="0"/>
      <w:marBottom w:val="0"/>
      <w:divBdr>
        <w:top w:val="none" w:sz="0" w:space="0" w:color="auto"/>
        <w:left w:val="none" w:sz="0" w:space="0" w:color="auto"/>
        <w:bottom w:val="none" w:sz="0" w:space="0" w:color="auto"/>
        <w:right w:val="none" w:sz="0" w:space="0" w:color="auto"/>
      </w:divBdr>
    </w:div>
    <w:div w:id="736435349">
      <w:bodyDiv w:val="1"/>
      <w:marLeft w:val="0"/>
      <w:marRight w:val="0"/>
      <w:marTop w:val="0"/>
      <w:marBottom w:val="0"/>
      <w:divBdr>
        <w:top w:val="none" w:sz="0" w:space="0" w:color="auto"/>
        <w:left w:val="none" w:sz="0" w:space="0" w:color="auto"/>
        <w:bottom w:val="none" w:sz="0" w:space="0" w:color="auto"/>
        <w:right w:val="none" w:sz="0" w:space="0" w:color="auto"/>
      </w:divBdr>
    </w:div>
    <w:div w:id="751509765">
      <w:bodyDiv w:val="1"/>
      <w:marLeft w:val="0"/>
      <w:marRight w:val="0"/>
      <w:marTop w:val="0"/>
      <w:marBottom w:val="0"/>
      <w:divBdr>
        <w:top w:val="none" w:sz="0" w:space="0" w:color="auto"/>
        <w:left w:val="none" w:sz="0" w:space="0" w:color="auto"/>
        <w:bottom w:val="none" w:sz="0" w:space="0" w:color="auto"/>
        <w:right w:val="none" w:sz="0" w:space="0" w:color="auto"/>
      </w:divBdr>
    </w:div>
    <w:div w:id="754088274">
      <w:bodyDiv w:val="1"/>
      <w:marLeft w:val="0"/>
      <w:marRight w:val="0"/>
      <w:marTop w:val="0"/>
      <w:marBottom w:val="0"/>
      <w:divBdr>
        <w:top w:val="none" w:sz="0" w:space="0" w:color="auto"/>
        <w:left w:val="none" w:sz="0" w:space="0" w:color="auto"/>
        <w:bottom w:val="none" w:sz="0" w:space="0" w:color="auto"/>
        <w:right w:val="none" w:sz="0" w:space="0" w:color="auto"/>
      </w:divBdr>
    </w:div>
    <w:div w:id="869756135">
      <w:bodyDiv w:val="1"/>
      <w:marLeft w:val="0"/>
      <w:marRight w:val="0"/>
      <w:marTop w:val="0"/>
      <w:marBottom w:val="0"/>
      <w:divBdr>
        <w:top w:val="none" w:sz="0" w:space="0" w:color="auto"/>
        <w:left w:val="none" w:sz="0" w:space="0" w:color="auto"/>
        <w:bottom w:val="none" w:sz="0" w:space="0" w:color="auto"/>
        <w:right w:val="none" w:sz="0" w:space="0" w:color="auto"/>
      </w:divBdr>
    </w:div>
    <w:div w:id="877400555">
      <w:bodyDiv w:val="1"/>
      <w:marLeft w:val="0"/>
      <w:marRight w:val="0"/>
      <w:marTop w:val="0"/>
      <w:marBottom w:val="0"/>
      <w:divBdr>
        <w:top w:val="none" w:sz="0" w:space="0" w:color="auto"/>
        <w:left w:val="none" w:sz="0" w:space="0" w:color="auto"/>
        <w:bottom w:val="none" w:sz="0" w:space="0" w:color="auto"/>
        <w:right w:val="none" w:sz="0" w:space="0" w:color="auto"/>
      </w:divBdr>
    </w:div>
    <w:div w:id="1069815182">
      <w:bodyDiv w:val="1"/>
      <w:marLeft w:val="0"/>
      <w:marRight w:val="0"/>
      <w:marTop w:val="0"/>
      <w:marBottom w:val="0"/>
      <w:divBdr>
        <w:top w:val="none" w:sz="0" w:space="0" w:color="auto"/>
        <w:left w:val="none" w:sz="0" w:space="0" w:color="auto"/>
        <w:bottom w:val="none" w:sz="0" w:space="0" w:color="auto"/>
        <w:right w:val="none" w:sz="0" w:space="0" w:color="auto"/>
      </w:divBdr>
    </w:div>
    <w:div w:id="1099637571">
      <w:bodyDiv w:val="1"/>
      <w:marLeft w:val="0"/>
      <w:marRight w:val="0"/>
      <w:marTop w:val="0"/>
      <w:marBottom w:val="0"/>
      <w:divBdr>
        <w:top w:val="none" w:sz="0" w:space="0" w:color="auto"/>
        <w:left w:val="none" w:sz="0" w:space="0" w:color="auto"/>
        <w:bottom w:val="none" w:sz="0" w:space="0" w:color="auto"/>
        <w:right w:val="none" w:sz="0" w:space="0" w:color="auto"/>
      </w:divBdr>
    </w:div>
    <w:div w:id="1213539930">
      <w:bodyDiv w:val="1"/>
      <w:marLeft w:val="0"/>
      <w:marRight w:val="0"/>
      <w:marTop w:val="0"/>
      <w:marBottom w:val="0"/>
      <w:divBdr>
        <w:top w:val="none" w:sz="0" w:space="0" w:color="auto"/>
        <w:left w:val="none" w:sz="0" w:space="0" w:color="auto"/>
        <w:bottom w:val="none" w:sz="0" w:space="0" w:color="auto"/>
        <w:right w:val="none" w:sz="0" w:space="0" w:color="auto"/>
      </w:divBdr>
    </w:div>
    <w:div w:id="1346326801">
      <w:bodyDiv w:val="1"/>
      <w:marLeft w:val="0"/>
      <w:marRight w:val="0"/>
      <w:marTop w:val="0"/>
      <w:marBottom w:val="0"/>
      <w:divBdr>
        <w:top w:val="none" w:sz="0" w:space="0" w:color="auto"/>
        <w:left w:val="none" w:sz="0" w:space="0" w:color="auto"/>
        <w:bottom w:val="none" w:sz="0" w:space="0" w:color="auto"/>
        <w:right w:val="none" w:sz="0" w:space="0" w:color="auto"/>
      </w:divBdr>
    </w:div>
    <w:div w:id="1365135610">
      <w:bodyDiv w:val="1"/>
      <w:marLeft w:val="0"/>
      <w:marRight w:val="0"/>
      <w:marTop w:val="0"/>
      <w:marBottom w:val="0"/>
      <w:divBdr>
        <w:top w:val="none" w:sz="0" w:space="0" w:color="auto"/>
        <w:left w:val="none" w:sz="0" w:space="0" w:color="auto"/>
        <w:bottom w:val="none" w:sz="0" w:space="0" w:color="auto"/>
        <w:right w:val="none" w:sz="0" w:space="0" w:color="auto"/>
      </w:divBdr>
    </w:div>
    <w:div w:id="1434782912">
      <w:bodyDiv w:val="1"/>
      <w:marLeft w:val="0"/>
      <w:marRight w:val="0"/>
      <w:marTop w:val="0"/>
      <w:marBottom w:val="0"/>
      <w:divBdr>
        <w:top w:val="none" w:sz="0" w:space="0" w:color="auto"/>
        <w:left w:val="none" w:sz="0" w:space="0" w:color="auto"/>
        <w:bottom w:val="none" w:sz="0" w:space="0" w:color="auto"/>
        <w:right w:val="none" w:sz="0" w:space="0" w:color="auto"/>
      </w:divBdr>
    </w:div>
    <w:div w:id="1444154536">
      <w:bodyDiv w:val="1"/>
      <w:marLeft w:val="0"/>
      <w:marRight w:val="0"/>
      <w:marTop w:val="0"/>
      <w:marBottom w:val="0"/>
      <w:divBdr>
        <w:top w:val="none" w:sz="0" w:space="0" w:color="auto"/>
        <w:left w:val="none" w:sz="0" w:space="0" w:color="auto"/>
        <w:bottom w:val="none" w:sz="0" w:space="0" w:color="auto"/>
        <w:right w:val="none" w:sz="0" w:space="0" w:color="auto"/>
      </w:divBdr>
    </w:div>
    <w:div w:id="1536889413">
      <w:bodyDiv w:val="1"/>
      <w:marLeft w:val="0"/>
      <w:marRight w:val="0"/>
      <w:marTop w:val="0"/>
      <w:marBottom w:val="0"/>
      <w:divBdr>
        <w:top w:val="none" w:sz="0" w:space="0" w:color="auto"/>
        <w:left w:val="none" w:sz="0" w:space="0" w:color="auto"/>
        <w:bottom w:val="none" w:sz="0" w:space="0" w:color="auto"/>
        <w:right w:val="none" w:sz="0" w:space="0" w:color="auto"/>
      </w:divBdr>
    </w:div>
    <w:div w:id="1576040984">
      <w:bodyDiv w:val="1"/>
      <w:marLeft w:val="0"/>
      <w:marRight w:val="0"/>
      <w:marTop w:val="0"/>
      <w:marBottom w:val="0"/>
      <w:divBdr>
        <w:top w:val="none" w:sz="0" w:space="0" w:color="auto"/>
        <w:left w:val="none" w:sz="0" w:space="0" w:color="auto"/>
        <w:bottom w:val="none" w:sz="0" w:space="0" w:color="auto"/>
        <w:right w:val="none" w:sz="0" w:space="0" w:color="auto"/>
      </w:divBdr>
    </w:div>
    <w:div w:id="1584215894">
      <w:bodyDiv w:val="1"/>
      <w:marLeft w:val="0"/>
      <w:marRight w:val="0"/>
      <w:marTop w:val="0"/>
      <w:marBottom w:val="0"/>
      <w:divBdr>
        <w:top w:val="none" w:sz="0" w:space="0" w:color="auto"/>
        <w:left w:val="none" w:sz="0" w:space="0" w:color="auto"/>
        <w:bottom w:val="none" w:sz="0" w:space="0" w:color="auto"/>
        <w:right w:val="none" w:sz="0" w:space="0" w:color="auto"/>
      </w:divBdr>
    </w:div>
    <w:div w:id="1662923960">
      <w:bodyDiv w:val="1"/>
      <w:marLeft w:val="0"/>
      <w:marRight w:val="0"/>
      <w:marTop w:val="0"/>
      <w:marBottom w:val="0"/>
      <w:divBdr>
        <w:top w:val="none" w:sz="0" w:space="0" w:color="auto"/>
        <w:left w:val="none" w:sz="0" w:space="0" w:color="auto"/>
        <w:bottom w:val="none" w:sz="0" w:space="0" w:color="auto"/>
        <w:right w:val="none" w:sz="0" w:space="0" w:color="auto"/>
      </w:divBdr>
    </w:div>
    <w:div w:id="1810244373">
      <w:bodyDiv w:val="1"/>
      <w:marLeft w:val="0"/>
      <w:marRight w:val="0"/>
      <w:marTop w:val="0"/>
      <w:marBottom w:val="0"/>
      <w:divBdr>
        <w:top w:val="none" w:sz="0" w:space="0" w:color="auto"/>
        <w:left w:val="none" w:sz="0" w:space="0" w:color="auto"/>
        <w:bottom w:val="none" w:sz="0" w:space="0" w:color="auto"/>
        <w:right w:val="none" w:sz="0" w:space="0" w:color="auto"/>
      </w:divBdr>
    </w:div>
    <w:div w:id="1833831207">
      <w:bodyDiv w:val="1"/>
      <w:marLeft w:val="0"/>
      <w:marRight w:val="0"/>
      <w:marTop w:val="0"/>
      <w:marBottom w:val="0"/>
      <w:divBdr>
        <w:top w:val="none" w:sz="0" w:space="0" w:color="auto"/>
        <w:left w:val="none" w:sz="0" w:space="0" w:color="auto"/>
        <w:bottom w:val="none" w:sz="0" w:space="0" w:color="auto"/>
        <w:right w:val="none" w:sz="0" w:space="0" w:color="auto"/>
      </w:divBdr>
    </w:div>
    <w:div w:id="1838223680">
      <w:bodyDiv w:val="1"/>
      <w:marLeft w:val="0"/>
      <w:marRight w:val="0"/>
      <w:marTop w:val="0"/>
      <w:marBottom w:val="0"/>
      <w:divBdr>
        <w:top w:val="none" w:sz="0" w:space="0" w:color="auto"/>
        <w:left w:val="none" w:sz="0" w:space="0" w:color="auto"/>
        <w:bottom w:val="none" w:sz="0" w:space="0" w:color="auto"/>
        <w:right w:val="none" w:sz="0" w:space="0" w:color="auto"/>
      </w:divBdr>
    </w:div>
    <w:div w:id="191975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1A80C-C48D-4D90-9671-5A1D6EB89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22</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Enterprise-wide Research &amp; Development Planning</vt:lpstr>
    </vt:vector>
  </TitlesOfParts>
  <Company>Dell Computer Corporation</Company>
  <LinksUpToDate>false</LinksUpToDate>
  <CharactersWithSpaces>18556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Enterprise-wide Research &amp; Development Planning</dc:title>
  <dc:creator>RSingh</dc:creator>
  <cp:lastModifiedBy>ipssi-Dev</cp:lastModifiedBy>
  <cp:revision>59</cp:revision>
  <cp:lastPrinted>2015-08-28T09:47:00Z</cp:lastPrinted>
  <dcterms:created xsi:type="dcterms:W3CDTF">2019-01-27T17:08:00Z</dcterms:created>
  <dcterms:modified xsi:type="dcterms:W3CDTF">2019-02-01T13:30:00Z</dcterms:modified>
</cp:coreProperties>
</file>